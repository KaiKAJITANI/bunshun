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D955D" w14:textId="77777777" w:rsidR="008D681D" w:rsidRDefault="008D681D" w:rsidP="008D681D">
      <w:bookmarkStart w:id="0" w:name="_Hlk176082970"/>
    </w:p>
    <w:p w14:paraId="0707E977" w14:textId="77777777" w:rsidR="008D681D" w:rsidRDefault="008D681D" w:rsidP="008D681D"/>
    <w:p w14:paraId="3155DC15" w14:textId="77777777" w:rsidR="008D681D" w:rsidRDefault="008D681D" w:rsidP="008D681D"/>
    <w:p w14:paraId="3AAF3B75" w14:textId="05869356" w:rsidR="008D681D" w:rsidRPr="0023059F" w:rsidRDefault="00296911" w:rsidP="00903A19">
      <w:pPr>
        <w:pStyle w:val="2"/>
      </w:pPr>
      <w:r>
        <w:rPr>
          <w:rFonts w:hint="eastAsia"/>
        </w:rPr>
        <w:t>1：</w:t>
      </w:r>
      <w:r w:rsidR="00C340C7">
        <w:rPr>
          <w:rFonts w:hint="eastAsia"/>
        </w:rPr>
        <w:t>中国の不動産市場に何が起きているのか？</w:t>
      </w:r>
    </w:p>
    <w:p w14:paraId="3DAB6610" w14:textId="77777777" w:rsidR="00C63DD0" w:rsidRDefault="00C63DD0" w:rsidP="008D681D">
      <w:pPr>
        <w:ind w:firstLineChars="88" w:firstLine="185"/>
      </w:pPr>
    </w:p>
    <w:p w14:paraId="5D19BAD3" w14:textId="75F414EE" w:rsidR="00C63DD0" w:rsidRDefault="00903BB8" w:rsidP="00C63DD0">
      <w:pPr>
        <w:pStyle w:val="3"/>
      </w:pPr>
      <w:r>
        <w:rPr>
          <w:rFonts w:hint="eastAsia"/>
        </w:rPr>
        <w:t>貴州省の</w:t>
      </w:r>
      <w:r w:rsidR="00C63DD0">
        <w:rPr>
          <w:rFonts w:hint="eastAsia"/>
        </w:rPr>
        <w:t>巨大幽霊団地</w:t>
      </w:r>
      <w:r w:rsidR="00C340C7">
        <w:rPr>
          <w:rFonts w:hint="eastAsia"/>
        </w:rPr>
        <w:t>（高口）</w:t>
      </w:r>
    </w:p>
    <w:p w14:paraId="3F5ED6F4" w14:textId="77777777" w:rsidR="00C63DD0" w:rsidRDefault="00C63DD0" w:rsidP="008D681D">
      <w:pPr>
        <w:ind w:firstLineChars="88" w:firstLine="185"/>
      </w:pPr>
    </w:p>
    <w:p w14:paraId="6F88D430" w14:textId="15D6CB88" w:rsidR="008D681D" w:rsidRPr="0023059F" w:rsidRDefault="008D681D" w:rsidP="008D681D">
      <w:pPr>
        <w:ind w:firstLineChars="88" w:firstLine="185"/>
      </w:pPr>
      <w:r w:rsidRPr="0023059F">
        <w:rPr>
          <w:rFonts w:hint="eastAsia"/>
        </w:rPr>
        <w:t>「逆に壮観だな」</w:t>
      </w:r>
    </w:p>
    <w:p w14:paraId="588EB3CE" w14:textId="2E0E6DF7" w:rsidR="00C63DD0" w:rsidRDefault="008D681D" w:rsidP="00C63DD0">
      <w:pPr>
        <w:ind w:firstLineChars="88" w:firstLine="185"/>
      </w:pPr>
      <w:r w:rsidRPr="0023059F">
        <w:rPr>
          <w:rFonts w:hint="eastAsia"/>
        </w:rPr>
        <w:t xml:space="preserve">　目の前に広がる光景に思わず独りごちた。20階近い高層マンションが50棟ほど</w:t>
      </w:r>
      <w:r w:rsidR="00C63DD0">
        <w:rPr>
          <w:rFonts w:hint="eastAsia"/>
        </w:rPr>
        <w:t>も</w:t>
      </w:r>
      <w:r w:rsidRPr="0023059F">
        <w:rPr>
          <w:rFonts w:hint="eastAsia"/>
        </w:rPr>
        <w:t>立ち並んでいる。</w:t>
      </w:r>
      <w:r w:rsidR="008630F7">
        <w:rPr>
          <w:rFonts w:hint="eastAsia"/>
        </w:rPr>
        <w:t>隣には幹線道路が走っているとはいえ、周りには空き地が多く、雑草や畑が広がっている。</w:t>
      </w:r>
      <w:r w:rsidR="008630F7" w:rsidRPr="0023059F">
        <w:rPr>
          <w:rFonts w:hint="eastAsia"/>
        </w:rPr>
        <w:t>荒野の中</w:t>
      </w:r>
      <w:r w:rsidR="008630F7">
        <w:rPr>
          <w:rFonts w:hint="eastAsia"/>
        </w:rPr>
        <w:t>の巨大団地というわけだ。周囲</w:t>
      </w:r>
      <w:r w:rsidR="00C63DD0">
        <w:rPr>
          <w:rFonts w:hint="eastAsia"/>
        </w:rPr>
        <w:t>が壁で</w:t>
      </w:r>
      <w:r w:rsidR="008630F7">
        <w:rPr>
          <w:rFonts w:hint="eastAsia"/>
        </w:rPr>
        <w:t>ぐるりと</w:t>
      </w:r>
      <w:r w:rsidR="00C63DD0">
        <w:rPr>
          <w:rFonts w:hint="eastAsia"/>
        </w:rPr>
        <w:t>取り囲まれていることもあって、</w:t>
      </w:r>
      <w:r w:rsidR="008630F7">
        <w:rPr>
          <w:rFonts w:hint="eastAsia"/>
        </w:rPr>
        <w:t>「人類最後の砦」といったSF小説的妄想がはかどる。</w:t>
      </w:r>
    </w:p>
    <w:p w14:paraId="2BEC2914" w14:textId="77777777" w:rsidR="0017192D" w:rsidRDefault="008630F7" w:rsidP="00C63DD0">
      <w:pPr>
        <w:ind w:firstLineChars="88" w:firstLine="185"/>
      </w:pPr>
      <w:r>
        <w:rPr>
          <w:rFonts w:hint="eastAsia"/>
        </w:rPr>
        <w:t>この巨大団地にはいったいどれほどの住民がいるのだろうか。</w:t>
      </w:r>
      <w:r w:rsidR="0017192D">
        <w:rPr>
          <w:rFonts w:hint="eastAsia"/>
        </w:rPr>
        <w:t>それを確かめるため、日が落ちるのを待った。そこで目にした光景につい最初の言葉がもれた。なんと、</w:t>
      </w:r>
      <w:r w:rsidR="008D681D" w:rsidRPr="0023059F">
        <w:rPr>
          <w:rFonts w:hint="eastAsia"/>
        </w:rPr>
        <w:t>夜になっても窓に光が灯った部屋は全体の1割程度。人の気配をほぼ感じないゴーストタウン</w:t>
      </w:r>
      <w:r w:rsidR="0017192D">
        <w:rPr>
          <w:rFonts w:hint="eastAsia"/>
        </w:rPr>
        <w:t>がそこにはあった。</w:t>
      </w:r>
    </w:p>
    <w:p w14:paraId="7A631360" w14:textId="5F548B93" w:rsidR="00C75496" w:rsidRDefault="0017192D" w:rsidP="00C63DD0">
      <w:pPr>
        <w:ind w:firstLineChars="88" w:firstLine="185"/>
      </w:pPr>
      <w:r>
        <w:rPr>
          <w:rFonts w:hint="eastAsia"/>
        </w:rPr>
        <w:t>この巨大団地があるのは貴州省貴陽市だ。２０２３年、新型コロナウイルスの流行に伴う入国制限が解除されると、私は何度も中国にわたったが、最大のテーマは「中国不動産危機の現場を見る」ことにあった。ところが現場を見るのはそんなに簡単な話ではない。不動産価格は急落し、建設途中で工事がストップした「</w:t>
      </w:r>
      <w:r>
        <w:rPr>
          <w:rFonts w:eastAsia="DengXian" w:hint="eastAsia"/>
        </w:rPr>
        <w:t>爛尾樓</w:t>
      </w:r>
      <w:r>
        <w:rPr>
          <w:rFonts w:hint="eastAsia"/>
        </w:rPr>
        <w:t>」（ランウェイロウ、資金難から工事が中止されたマンション）は</w:t>
      </w:r>
      <w:commentRangeStart w:id="1"/>
      <w:r>
        <w:rPr>
          <w:rFonts w:hint="eastAsia"/>
        </w:rPr>
        <w:t>２千万戸</w:t>
      </w:r>
      <w:commentRangeEnd w:id="1"/>
      <w:r>
        <w:rPr>
          <w:rStyle w:val="af1"/>
          <w:rFonts w:ascii="Century" w:eastAsia="ＭＳ 明朝" w:hAnsi="Century" w:cs="Times New Roman"/>
          <w14:ligatures w14:val="none"/>
        </w:rPr>
        <w:commentReference w:id="1"/>
      </w:r>
      <w:r>
        <w:rPr>
          <w:rFonts w:hint="eastAsia"/>
        </w:rPr>
        <w:t>に達するとの推計もある。問題解決を求める抗議集会があったとのニュースもたびたび流れる。となれば、</w:t>
      </w:r>
      <w:r w:rsidR="00EB7404">
        <w:rPr>
          <w:rFonts w:hint="eastAsia"/>
        </w:rPr>
        <w:t>中国に行けばすぐにそうした光景が見られるような気になるが、実際に旅行した人は拍子抜けするだろう。上海や北京の中心地をちょっと見たぐらいでは不動産危機を感じることはない。いや、旅行者どころか</w:t>
      </w:r>
      <w:r w:rsidR="00C75496">
        <w:rPr>
          <w:rFonts w:hint="eastAsia"/>
        </w:rPr>
        <w:t>、中国在住の日本人でもそうだ。２０２３年時点では「日本のメディアは煽りすぎでは？　そんな騒ぎは見たことがない」と説教してくる人もいた。さすがに悲観ムードがさらに強まった現在では見なくなったが。</w:t>
      </w:r>
    </w:p>
    <w:p w14:paraId="6D3F158F" w14:textId="7396FA7E" w:rsidR="00C75496" w:rsidRPr="0023059F" w:rsidRDefault="00C75496" w:rsidP="008D681D">
      <w:pPr>
        <w:ind w:firstLineChars="88" w:firstLine="185"/>
      </w:pPr>
      <w:r>
        <w:rPr>
          <w:rFonts w:hint="eastAsia"/>
        </w:rPr>
        <w:t>中国不動産危機の気づきにくさには理由がある。</w:t>
      </w:r>
      <w:commentRangeStart w:id="2"/>
      <w:r>
        <w:rPr>
          <w:rFonts w:hint="eastAsia"/>
        </w:rPr>
        <w:t>今回の不動産危機だが、</w:t>
      </w:r>
      <w:r w:rsidR="008D681D" w:rsidRPr="0023059F">
        <w:rPr>
          <w:rFonts w:hint="eastAsia"/>
        </w:rPr>
        <w:t>大都市ほど被害は小さく、地方ほど大きいという傾向がある。</w:t>
      </w:r>
      <w:commentRangeEnd w:id="2"/>
      <w:r w:rsidR="00481E01">
        <w:rPr>
          <w:rStyle w:val="af1"/>
          <w:rFonts w:ascii="Century" w:eastAsia="ＭＳ 明朝" w:hAnsi="Century" w:cs="Times New Roman"/>
          <w14:ligatures w14:val="none"/>
        </w:rPr>
        <w:commentReference w:id="2"/>
      </w:r>
      <w:r w:rsidR="008D681D" w:rsidRPr="0023059F">
        <w:rPr>
          <w:rFonts w:hint="eastAsia"/>
        </w:rPr>
        <w:t>貴州省は古来、「天に3日の晴れなし、地に3里の平地なし、民に3分の銀もなし」とうたわれた貧困地域であり、地方政府が</w:t>
      </w:r>
      <w:r w:rsidR="008D681D" w:rsidRPr="0023059F">
        <w:rPr>
          <w:rFonts w:hint="eastAsia"/>
        </w:rPr>
        <w:lastRenderedPageBreak/>
        <w:t>深刻な財政危機に陥っていることでも知られる。</w:t>
      </w:r>
      <w:r w:rsidR="00C340C7">
        <w:rPr>
          <w:rFonts w:hint="eastAsia"/>
        </w:rPr>
        <w:t>ここなら中国不動産危機の最前線を</w:t>
      </w:r>
      <w:r w:rsidR="008D681D" w:rsidRPr="0023059F">
        <w:rPr>
          <w:rFonts w:hint="eastAsia"/>
        </w:rPr>
        <w:t>見ることができる</w:t>
      </w:r>
      <w:r>
        <w:rPr>
          <w:rFonts w:hint="eastAsia"/>
        </w:rPr>
        <w:t>はずだ。そう踏んだ私は２０２３年９月、貴陽市へと向かった。</w:t>
      </w:r>
    </w:p>
    <w:p w14:paraId="4AFB8D40" w14:textId="77777777" w:rsidR="00C340C7" w:rsidRDefault="008D681D" w:rsidP="008D681D">
      <w:pPr>
        <w:ind w:firstLineChars="88" w:firstLine="185"/>
      </w:pPr>
      <w:r w:rsidRPr="0023059F">
        <w:rPr>
          <w:rFonts w:hint="eastAsia"/>
        </w:rPr>
        <w:t>高速鉄道で現地に到着すると、垢抜けない土臭さが漂ってきた。</w:t>
      </w:r>
      <w:r w:rsidR="00C340C7">
        <w:rPr>
          <w:rFonts w:hint="eastAsia"/>
        </w:rPr>
        <w:t>といっても、開発が進んでいないというわけではない。高速鉄道は快適だったし、駅もとてつもなくでかい。ビルも道路も立派だ。最近は東京に旅行に来た中国人の友人が「東京はビルが低いから青空が見えていいねぇ」などと言うので複雑な心境になるが、北京や上海はおろか地方都市ですら都市インフラの発展はすさまじい。</w:t>
      </w:r>
      <w:r w:rsidRPr="0023059F">
        <w:rPr>
          <w:rFonts w:hint="eastAsia"/>
        </w:rPr>
        <w:t>前回、訪問したのは10年以上も前になるが、</w:t>
      </w:r>
      <w:r w:rsidR="00C340C7">
        <w:rPr>
          <w:rFonts w:hint="eastAsia"/>
        </w:rPr>
        <w:t>もはや別世界と言ってもいい。</w:t>
      </w:r>
      <w:r w:rsidRPr="0023059F">
        <w:rPr>
          <w:rFonts w:hint="eastAsia"/>
        </w:rPr>
        <w:t>それでもやる気のなさそうな働き手、道端に広がる露店など、田舎くささが一目瞭然</w:t>
      </w:r>
      <w:r w:rsidR="00C340C7">
        <w:rPr>
          <w:rFonts w:hint="eastAsia"/>
        </w:rPr>
        <w:t>だった</w:t>
      </w:r>
      <w:r w:rsidRPr="0023059F">
        <w:rPr>
          <w:rFonts w:hint="eastAsia"/>
        </w:rPr>
        <w:t>。公園には</w:t>
      </w:r>
      <w:r w:rsidR="00C75496">
        <w:rPr>
          <w:rFonts w:hint="eastAsia"/>
        </w:rPr>
        <w:t>上裸で</w:t>
      </w:r>
      <w:r w:rsidRPr="0023059F">
        <w:rPr>
          <w:rFonts w:hint="eastAsia"/>
        </w:rPr>
        <w:t>青空賭け麻雀を楽しむ中年男性の姿が見られた。</w:t>
      </w:r>
      <w:r w:rsidR="00C75496">
        <w:rPr>
          <w:rFonts w:hint="eastAsia"/>
        </w:rPr>
        <w:t>シャツをまくり上げてお腹を出す、いわゆる「北京ビキニ」のおじさんもいっぱいだ。</w:t>
      </w:r>
      <w:r w:rsidR="00943E73">
        <w:rPr>
          <w:rFonts w:hint="eastAsia"/>
        </w:rPr>
        <w:t>大都市では、街の文化的イメージを損ねるとして取り締まり対象となったこともありかなり数は減ったのだが、貴陽市ではまだまだ健在である。</w:t>
      </w:r>
    </w:p>
    <w:p w14:paraId="655FCFE9" w14:textId="5090A0BF" w:rsidR="008D681D" w:rsidRDefault="008D0C26" w:rsidP="008D681D">
      <w:pPr>
        <w:ind w:firstLineChars="88" w:firstLine="185"/>
      </w:pPr>
      <w:r>
        <w:rPr>
          <w:rFonts w:hint="eastAsia"/>
        </w:rPr>
        <w:t>田舎の代名詞的な扱いを受けてきた貴州省だが、この10年はむしろ有望な成長株とみられてきた。省都の</w:t>
      </w:r>
      <w:r w:rsidR="008D681D" w:rsidRPr="0023059F">
        <w:rPr>
          <w:rFonts w:hint="eastAsia"/>
        </w:rPr>
        <w:t>貴陽市は常住人口</w:t>
      </w:r>
      <w:r w:rsidR="00943E73">
        <w:rPr>
          <w:rFonts w:hint="eastAsia"/>
        </w:rPr>
        <w:t>６２２</w:t>
      </w:r>
      <w:r w:rsidR="008D681D" w:rsidRPr="0023059F">
        <w:rPr>
          <w:rFonts w:hint="eastAsia"/>
        </w:rPr>
        <w:t>万人、省都として二線都市（一線都市は北京、上海、広州、深圳の</w:t>
      </w:r>
      <w:r w:rsidR="00943E73">
        <w:rPr>
          <w:rFonts w:hint="eastAsia"/>
        </w:rPr>
        <w:t>４</w:t>
      </w:r>
      <w:r w:rsidR="008D681D" w:rsidRPr="0023059F">
        <w:rPr>
          <w:rFonts w:hint="eastAsia"/>
        </w:rPr>
        <w:t>都市。これに続く第</w:t>
      </w:r>
      <w:r w:rsidR="00943E73">
        <w:rPr>
          <w:rFonts w:hint="eastAsia"/>
        </w:rPr>
        <w:t>２</w:t>
      </w:r>
      <w:r w:rsidR="008D681D" w:rsidRPr="0023059F">
        <w:rPr>
          <w:rFonts w:hint="eastAsia"/>
        </w:rPr>
        <w:t>グループの都市群を指し、現在は31都市が存在する）に名を連ねている。</w:t>
      </w:r>
      <w:r>
        <w:rPr>
          <w:rFonts w:hint="eastAsia"/>
        </w:rPr>
        <w:t>成長の起爆剤となったのは、</w:t>
      </w:r>
      <w:r w:rsidR="00943E73">
        <w:rPr>
          <w:rFonts w:hint="eastAsia"/>
        </w:rPr>
        <w:t>習近平総書記の腹心である</w:t>
      </w:r>
      <w:r w:rsidR="00943E73" w:rsidRPr="00943E73">
        <w:t>陳敏爾</w:t>
      </w:r>
      <w:r w:rsidR="00943E73">
        <w:rPr>
          <w:rFonts w:hint="eastAsia"/>
        </w:rPr>
        <w:t>が２０１５年に</w:t>
      </w:r>
      <w:r w:rsidR="00C340C7">
        <w:rPr>
          <w:rFonts w:hint="eastAsia"/>
        </w:rPr>
        <w:t>トップ（</w:t>
      </w:r>
      <w:r w:rsidR="00943E73">
        <w:rPr>
          <w:rFonts w:hint="eastAsia"/>
        </w:rPr>
        <w:t>省委書記</w:t>
      </w:r>
      <w:r w:rsidR="00C340C7">
        <w:rPr>
          <w:rFonts w:hint="eastAsia"/>
        </w:rPr>
        <w:t>）</w:t>
      </w:r>
      <w:r w:rsidR="00943E73">
        <w:rPr>
          <w:rFonts w:hint="eastAsia"/>
        </w:rPr>
        <w:t>に就任</w:t>
      </w:r>
      <w:r w:rsidR="00A3746D">
        <w:rPr>
          <w:rFonts w:hint="eastAsia"/>
        </w:rPr>
        <w:t>し</w:t>
      </w:r>
      <w:r>
        <w:rPr>
          <w:rFonts w:hint="eastAsia"/>
        </w:rPr>
        <w:t>たことが大きい。ビッグデータ産業の誘致を目玉産業とし、２０１６年２月には</w:t>
      </w:r>
      <w:r w:rsidR="00A3746D">
        <w:rPr>
          <w:rFonts w:hint="eastAsia"/>
        </w:rPr>
        <w:t>「国家ビッグデータ総合試験区」</w:t>
      </w:r>
      <w:r>
        <w:rPr>
          <w:rFonts w:hint="eastAsia"/>
        </w:rPr>
        <w:t>（通称、ビッグデータ特区）の認証を受けた。その後、</w:t>
      </w:r>
      <w:r w:rsidR="008D681D" w:rsidRPr="0023059F">
        <w:rPr>
          <w:rFonts w:hint="eastAsia"/>
        </w:rPr>
        <w:t>マイクロソフトやアップル、ファーウェイ、アリババ、テンセントなど中国内外のIT企業が拠点を構え、「デジタルバレー」とまで呼ばれるようになった</w:t>
      </w:r>
      <w:r>
        <w:rPr>
          <w:rFonts w:hint="eastAsia"/>
        </w:rPr>
        <w:t>。日本企業も視察ツアーを行うなどホットな地域との評価を受けてきたが、その内実はかなりお寒い。確かにデータセンターはできたのだが、それだけで終わっている企業がほとんどだ。データセンター建設ではお金が動くものの、</w:t>
      </w:r>
      <w:r w:rsidR="008D681D" w:rsidRPr="0023059F">
        <w:rPr>
          <w:rFonts w:hint="eastAsia"/>
        </w:rPr>
        <w:t>経営や研究開発にたずさわる高給取りの人材はほとんど</w:t>
      </w:r>
      <w:r>
        <w:rPr>
          <w:rFonts w:hint="eastAsia"/>
        </w:rPr>
        <w:t>貴陽市には</w:t>
      </w:r>
      <w:r w:rsidR="00F6525B">
        <w:rPr>
          <w:rFonts w:hint="eastAsia"/>
        </w:rPr>
        <w:t>住んでいない。</w:t>
      </w:r>
    </w:p>
    <w:p w14:paraId="1F5EB6A4" w14:textId="77777777" w:rsidR="00C340C7" w:rsidRDefault="00F6525B" w:rsidP="008D681D">
      <w:pPr>
        <w:ind w:firstLineChars="88" w:firstLine="185"/>
      </w:pPr>
      <w:r>
        <w:rPr>
          <w:rFonts w:hint="eastAsia"/>
        </w:rPr>
        <w:t>また、がっかり感の象徴的存在に</w:t>
      </w:r>
      <w:r w:rsidR="008D0C26">
        <w:rPr>
          <w:rFonts w:hint="eastAsia"/>
        </w:rPr>
        <w:t>貴陽ビッグデータ取引所がある。</w:t>
      </w:r>
      <w:r w:rsidR="00C340C7">
        <w:rPr>
          <w:rFonts w:hint="eastAsia"/>
        </w:rPr>
        <w:t>データ取引所そのものは、</w:t>
      </w:r>
      <w:r w:rsidR="008D0C26">
        <w:rPr>
          <w:rFonts w:hint="eastAsia"/>
        </w:rPr>
        <w:t>政府や企業が持つデータを自由流通させるという画期的な取り組みだ。</w:t>
      </w:r>
      <w:r w:rsidR="001438C3">
        <w:rPr>
          <w:rFonts w:hint="eastAsia"/>
        </w:rPr>
        <w:t>産業にとってデータはきわめて重要だが、それを流通させる仕組みがないことは情報産業やＡＩ（人工知能）の発展にとってネックとなっている。</w:t>
      </w:r>
      <w:r w:rsidR="00C340C7">
        <w:rPr>
          <w:rFonts w:hint="eastAsia"/>
        </w:rPr>
        <w:t>もし、</w:t>
      </w:r>
      <w:r w:rsidR="001438C3">
        <w:rPr>
          <w:rFonts w:hint="eastAsia"/>
        </w:rPr>
        <w:t>データが商品と</w:t>
      </w:r>
      <w:r w:rsidR="00C340C7">
        <w:rPr>
          <w:rFonts w:hint="eastAsia"/>
        </w:rPr>
        <w:t>して</w:t>
      </w:r>
      <w:r w:rsidR="001438C3">
        <w:rPr>
          <w:rFonts w:hint="eastAsia"/>
        </w:rPr>
        <w:t>流通するようになれば、巨大な経済価値を生むだろう。そのためのアイデアの一つがデータ取引所</w:t>
      </w:r>
      <w:r w:rsidR="00C340C7">
        <w:rPr>
          <w:rFonts w:hint="eastAsia"/>
        </w:rPr>
        <w:t>であり、</w:t>
      </w:r>
      <w:r w:rsidR="001438C3">
        <w:rPr>
          <w:rFonts w:hint="eastAsia"/>
        </w:rPr>
        <w:t>貴陽市は世界</w:t>
      </w:r>
      <w:r w:rsidR="00C340C7">
        <w:rPr>
          <w:rFonts w:hint="eastAsia"/>
        </w:rPr>
        <w:t>的にも先行事例となった。</w:t>
      </w:r>
      <w:r>
        <w:rPr>
          <w:rFonts w:hint="eastAsia"/>
        </w:rPr>
        <w:t>そのチャレンジ精神はすばらしいが、「日に</w:t>
      </w:r>
      <w:r w:rsidR="00C340C7">
        <w:rPr>
          <w:rFonts w:hint="eastAsia"/>
        </w:rPr>
        <w:t>１００</w:t>
      </w:r>
      <w:r>
        <w:rPr>
          <w:rFonts w:hint="eastAsia"/>
        </w:rPr>
        <w:t>億元（約２０００億円）の取引額を目指す」と豪語していたのに、実際には設立７年</w:t>
      </w:r>
      <w:r w:rsidR="00C340C7">
        <w:rPr>
          <w:rFonts w:hint="eastAsia"/>
        </w:rPr>
        <w:t>時点の発表で累計取引額はようやく１</w:t>
      </w:r>
      <w:r>
        <w:rPr>
          <w:rFonts w:hint="eastAsia"/>
        </w:rPr>
        <w:t>億元突破</w:t>
      </w:r>
      <w:r w:rsidR="00C340C7">
        <w:rPr>
          <w:rFonts w:hint="eastAsia"/>
        </w:rPr>
        <w:t>という</w:t>
      </w:r>
      <w:r>
        <w:rPr>
          <w:rFonts w:hint="eastAsia"/>
        </w:rPr>
        <w:t>低調ぶりだ。</w:t>
      </w:r>
    </w:p>
    <w:p w14:paraId="6C637568" w14:textId="00106990" w:rsidR="008D0C26" w:rsidRDefault="00F6525B" w:rsidP="008D681D">
      <w:pPr>
        <w:ind w:firstLineChars="88" w:firstLine="185"/>
      </w:pPr>
      <w:r>
        <w:rPr>
          <w:rFonts w:hint="eastAsia"/>
        </w:rPr>
        <w:lastRenderedPageBreak/>
        <w:t>実際、取引所のサイトを見てみると、ほとんど稼働していない。「＊＊の街の空撮データ、持ってる人いますか？」「＊＊区の住民データ売ります」といった、</w:t>
      </w:r>
      <w:r w:rsidR="00C340C7">
        <w:rPr>
          <w:rFonts w:hint="eastAsia"/>
        </w:rPr>
        <w:t>インターネット黎明期にあった、</w:t>
      </w:r>
      <w:r>
        <w:rPr>
          <w:rFonts w:hint="eastAsia"/>
        </w:rPr>
        <w:t>売ります買います掲示板</w:t>
      </w:r>
      <w:r w:rsidR="00C340C7">
        <w:rPr>
          <w:rFonts w:hint="eastAsia"/>
        </w:rPr>
        <w:t>のような仕組みが</w:t>
      </w:r>
      <w:r>
        <w:rPr>
          <w:rFonts w:hint="eastAsia"/>
        </w:rPr>
        <w:t>主要機能</w:t>
      </w:r>
      <w:r w:rsidR="00C340C7">
        <w:rPr>
          <w:rFonts w:hint="eastAsia"/>
        </w:rPr>
        <w:t>なのだから取引されないのも無理はない</w:t>
      </w:r>
      <w:r>
        <w:rPr>
          <w:rFonts w:hint="eastAsia"/>
        </w:rPr>
        <w:t>（高口</w:t>
      </w:r>
      <w:r w:rsidR="00924B34">
        <w:rPr>
          <w:rFonts w:hint="eastAsia"/>
        </w:rPr>
        <w:t>２０２３）</w:t>
      </w:r>
      <w:r w:rsidR="00903BB8">
        <w:rPr>
          <w:rFonts w:hint="eastAsia"/>
        </w:rPr>
        <w:t>。</w:t>
      </w:r>
    </w:p>
    <w:p w14:paraId="27B80413" w14:textId="0575C23D" w:rsidR="008D681D" w:rsidRPr="0023059F" w:rsidRDefault="00903BB8" w:rsidP="008D681D">
      <w:pPr>
        <w:ind w:firstLineChars="88" w:firstLine="185"/>
      </w:pPr>
      <w:r>
        <w:rPr>
          <w:rFonts w:hint="eastAsia"/>
        </w:rPr>
        <w:t>変わらぬ</w:t>
      </w:r>
      <w:r w:rsidR="008D681D" w:rsidRPr="0023059F">
        <w:rPr>
          <w:rFonts w:hint="eastAsia"/>
        </w:rPr>
        <w:t>土臭さに加えて感じられたのが景気の悪さだ。</w:t>
      </w:r>
      <w:r w:rsidR="00943E73">
        <w:rPr>
          <w:rFonts w:hint="eastAsia"/>
        </w:rPr>
        <w:t>北京市や</w:t>
      </w:r>
      <w:r w:rsidR="008D681D" w:rsidRPr="0023059F">
        <w:rPr>
          <w:rFonts w:hint="eastAsia"/>
        </w:rPr>
        <w:t>上海市と比べると、繁華街でもシャッターを下ろしている店が多</w:t>
      </w:r>
      <w:r w:rsidR="00943E73">
        <w:rPr>
          <w:rFonts w:hint="eastAsia"/>
        </w:rPr>
        <w:t>く、</w:t>
      </w:r>
      <w:r w:rsidR="008D681D" w:rsidRPr="0023059F">
        <w:rPr>
          <w:rFonts w:hint="eastAsia"/>
        </w:rPr>
        <w:t>明らかに空気感が違う。</w:t>
      </w:r>
    </w:p>
    <w:p w14:paraId="59810BFE" w14:textId="6312F603" w:rsidR="008D681D" w:rsidRPr="0023059F" w:rsidRDefault="008D681D" w:rsidP="008D681D">
      <w:pPr>
        <w:ind w:firstLineChars="88" w:firstLine="185"/>
      </w:pPr>
      <w:r w:rsidRPr="0023059F">
        <w:rPr>
          <w:rFonts w:hint="eastAsia"/>
        </w:rPr>
        <w:t>「景気は悪いです。不動産価格も下がっています。私も</w:t>
      </w:r>
      <w:r w:rsidR="00943E73">
        <w:rPr>
          <w:rFonts w:hint="eastAsia"/>
        </w:rPr>
        <w:t>２０２１</w:t>
      </w:r>
      <w:r w:rsidRPr="0023059F">
        <w:rPr>
          <w:rFonts w:hint="eastAsia"/>
        </w:rPr>
        <w:t>年にマンションを購入したばかりですが、もう1割以上は下がりました」</w:t>
      </w:r>
    </w:p>
    <w:p w14:paraId="649C4DD4" w14:textId="77777777" w:rsidR="00C340C7" w:rsidRDefault="008D681D" w:rsidP="008D681D">
      <w:pPr>
        <w:ind w:firstLineChars="88" w:firstLine="185"/>
      </w:pPr>
      <w:r w:rsidRPr="0023059F">
        <w:rPr>
          <w:rFonts w:hint="eastAsia"/>
        </w:rPr>
        <w:t>貴陽市のベンチャー企業で働くWさん（30代、男性）は嘆いた。もともと</w:t>
      </w:r>
      <w:commentRangeStart w:id="3"/>
      <w:r w:rsidRPr="0023059F">
        <w:rPr>
          <w:rFonts w:hint="eastAsia"/>
        </w:rPr>
        <w:t>上海市</w:t>
      </w:r>
      <w:commentRangeEnd w:id="3"/>
      <w:r w:rsidR="00481E01">
        <w:rPr>
          <w:rStyle w:val="af1"/>
          <w:rFonts w:ascii="Century" w:eastAsia="ＭＳ 明朝" w:hAnsi="Century" w:cs="Times New Roman"/>
          <w14:ligatures w14:val="none"/>
        </w:rPr>
        <w:commentReference w:id="3"/>
      </w:r>
      <w:r w:rsidRPr="0023059F">
        <w:rPr>
          <w:rFonts w:hint="eastAsia"/>
        </w:rPr>
        <w:t>で働いていたが、成り上がりを目指すベンチャーに賭けたいと移住してきた。</w:t>
      </w:r>
      <w:r w:rsidR="00943E73">
        <w:rPr>
          <w:rFonts w:hint="eastAsia"/>
        </w:rPr>
        <w:t>向こう</w:t>
      </w:r>
      <w:r w:rsidRPr="0023059F">
        <w:rPr>
          <w:rFonts w:hint="eastAsia"/>
        </w:rPr>
        <w:t>では手が出なかったマンションが安価で手に入ることも魅力の一つだ</w:t>
      </w:r>
      <w:r w:rsidR="00943E73">
        <w:rPr>
          <w:rFonts w:hint="eastAsia"/>
        </w:rPr>
        <w:t>。</w:t>
      </w:r>
      <w:r w:rsidRPr="0023059F">
        <w:rPr>
          <w:rFonts w:hint="eastAsia"/>
        </w:rPr>
        <w:t>ところが購入するやいなや、不動産危機が始まった。</w:t>
      </w:r>
    </w:p>
    <w:p w14:paraId="4B669316" w14:textId="50A86EFF" w:rsidR="008D681D" w:rsidRPr="0023059F" w:rsidRDefault="008D681D" w:rsidP="008D681D">
      <w:pPr>
        <w:ind w:firstLineChars="88" w:firstLine="185"/>
      </w:pPr>
      <w:r w:rsidRPr="0023059F">
        <w:rPr>
          <w:rFonts w:hint="eastAsia"/>
        </w:rPr>
        <w:t>「貴陽の不動産価格</w:t>
      </w:r>
      <w:r w:rsidR="00943E73">
        <w:rPr>
          <w:rFonts w:hint="eastAsia"/>
        </w:rPr>
        <w:t>が上がり始めたのは２０１０年代に入ってから。中国の中でも遅いほうなので、まだまだ上昇余地がある。</w:t>
      </w:r>
      <w:r w:rsidR="00903BB8">
        <w:rPr>
          <w:rFonts w:hint="eastAsia"/>
        </w:rPr>
        <w:t>ビッグデータ産業の誘致も順調だ。だから不動産価格</w:t>
      </w:r>
      <w:r w:rsidRPr="0023059F">
        <w:rPr>
          <w:rFonts w:hint="eastAsia"/>
        </w:rPr>
        <w:t>は絶対に下がらない、上昇神話</w:t>
      </w:r>
      <w:r w:rsidR="00903BB8">
        <w:rPr>
          <w:rFonts w:hint="eastAsia"/>
        </w:rPr>
        <w:t>は続く……</w:t>
      </w:r>
      <w:ins w:id="4" w:author="後藤 祐実" w:date="2024-09-23T20:12:00Z" w16du:dateUtc="2024-09-23T11:12:00Z">
        <w:r w:rsidR="00481E01">
          <w:rPr>
            <w:rFonts w:hint="eastAsia"/>
          </w:rPr>
          <w:t>と</w:t>
        </w:r>
      </w:ins>
      <w:r w:rsidR="00943E73">
        <w:rPr>
          <w:rFonts w:hint="eastAsia"/>
        </w:rPr>
        <w:t>言われてい</w:t>
      </w:r>
      <w:r w:rsidR="00903BB8">
        <w:rPr>
          <w:rFonts w:hint="eastAsia"/>
        </w:rPr>
        <w:t>た</w:t>
      </w:r>
      <w:r w:rsidR="00C340C7">
        <w:rPr>
          <w:rFonts w:hint="eastAsia"/>
        </w:rPr>
        <w:t>の</w:t>
      </w:r>
      <w:r w:rsidR="00903BB8">
        <w:rPr>
          <w:rFonts w:hint="eastAsia"/>
        </w:rPr>
        <w:t>です</w:t>
      </w:r>
      <w:r w:rsidR="00C340C7">
        <w:rPr>
          <w:rFonts w:hint="eastAsia"/>
        </w:rPr>
        <w:t>が。自宅として購入し今のところ売却予定はないので</w:t>
      </w:r>
      <w:r w:rsidRPr="0023059F">
        <w:rPr>
          <w:rFonts w:hint="eastAsia"/>
        </w:rPr>
        <w:t>困</w:t>
      </w:r>
      <w:r w:rsidR="00C340C7">
        <w:rPr>
          <w:rFonts w:hint="eastAsia"/>
        </w:rPr>
        <w:t>っているわけではないですが、</w:t>
      </w:r>
      <w:r w:rsidRPr="0023059F">
        <w:rPr>
          <w:rFonts w:hint="eastAsia"/>
        </w:rPr>
        <w:t>投資用に購入した知人は</w:t>
      </w:r>
      <w:r w:rsidR="00C340C7">
        <w:rPr>
          <w:rFonts w:hint="eastAsia"/>
        </w:rPr>
        <w:t>大変です。まあ、完成しただけでも御の字です</w:t>
      </w:r>
      <w:r w:rsidRPr="0023059F">
        <w:rPr>
          <w:rFonts w:hint="eastAsia"/>
        </w:rPr>
        <w:t>。私のマンションのデベロッパーは“あの</w:t>
      </w:r>
      <w:commentRangeStart w:id="5"/>
      <w:r w:rsidRPr="0023059F">
        <w:rPr>
          <w:rFonts w:hint="eastAsia"/>
        </w:rPr>
        <w:t>”恒大集団（エバーグランデ）</w:t>
      </w:r>
      <w:commentRangeEnd w:id="5"/>
      <w:r w:rsidR="00481E01">
        <w:rPr>
          <w:rStyle w:val="af1"/>
          <w:rFonts w:ascii="Century" w:eastAsia="ＭＳ 明朝" w:hAnsi="Century" w:cs="Times New Roman"/>
          <w14:ligatures w14:val="none"/>
        </w:rPr>
        <w:commentReference w:id="5"/>
      </w:r>
      <w:r w:rsidR="00C340C7">
        <w:rPr>
          <w:rFonts w:hint="eastAsia"/>
        </w:rPr>
        <w:t>なので、一歩間違えば大変なことになっていました。</w:t>
      </w:r>
      <w:r w:rsidRPr="0023059F">
        <w:rPr>
          <w:rFonts w:hint="eastAsia"/>
        </w:rPr>
        <w:t>」</w:t>
      </w:r>
    </w:p>
    <w:p w14:paraId="18B9E41E" w14:textId="77777777" w:rsidR="00C340C7" w:rsidRDefault="00C340C7" w:rsidP="008D681D">
      <w:pPr>
        <w:ind w:firstLineChars="88" w:firstLine="185"/>
      </w:pPr>
      <w:r>
        <w:rPr>
          <w:rFonts w:hint="eastAsia"/>
        </w:rPr>
        <w:t>今回の不動産危機は２０２０年秋、</w:t>
      </w:r>
      <w:r w:rsidR="008D681D" w:rsidRPr="0023059F">
        <w:rPr>
          <w:rFonts w:hint="eastAsia"/>
        </w:rPr>
        <w:t>デベロッパー大手・恒大集団</w:t>
      </w:r>
      <w:r>
        <w:rPr>
          <w:rFonts w:hint="eastAsia"/>
        </w:rPr>
        <w:t>の投資商品デフォルトから始まった。同社はその後、</w:t>
      </w:r>
      <w:r w:rsidR="008D681D" w:rsidRPr="0023059F">
        <w:rPr>
          <w:rFonts w:hint="eastAsia"/>
        </w:rPr>
        <w:t>資金難</w:t>
      </w:r>
      <w:r>
        <w:rPr>
          <w:rFonts w:hint="eastAsia"/>
        </w:rPr>
        <w:t>から下請け事業者に代金を支払えなくなり、</w:t>
      </w:r>
      <w:r w:rsidR="008D681D" w:rsidRPr="0023059F">
        <w:rPr>
          <w:rFonts w:hint="eastAsia"/>
        </w:rPr>
        <w:t>建設</w:t>
      </w:r>
      <w:r>
        <w:rPr>
          <w:rFonts w:hint="eastAsia"/>
        </w:rPr>
        <w:t>工事が</w:t>
      </w:r>
      <w:r w:rsidR="008D681D" w:rsidRPr="0023059F">
        <w:rPr>
          <w:rFonts w:hint="eastAsia"/>
        </w:rPr>
        <w:t>ストップした物件</w:t>
      </w:r>
      <w:r>
        <w:rPr>
          <w:rFonts w:hint="eastAsia"/>
        </w:rPr>
        <w:t>が続出した。</w:t>
      </w:r>
      <w:commentRangeStart w:id="6"/>
      <w:r>
        <w:rPr>
          <w:rFonts w:hint="eastAsia"/>
        </w:rPr>
        <w:t>そうなれば、</w:t>
      </w:r>
      <w:r w:rsidR="008D681D" w:rsidRPr="0023059F">
        <w:rPr>
          <w:rFonts w:hint="eastAsia"/>
        </w:rPr>
        <w:t>いつまで待っても家は完成しないのに、住宅ローンは支払わなければならないと</w:t>
      </w:r>
      <w:r>
        <w:rPr>
          <w:rFonts w:hint="eastAsia"/>
        </w:rPr>
        <w:t>地獄のような状況に陥る。</w:t>
      </w:r>
      <w:commentRangeEnd w:id="6"/>
      <w:r w:rsidR="00481E01">
        <w:rPr>
          <w:rStyle w:val="af1"/>
          <w:rFonts w:ascii="Century" w:eastAsia="ＭＳ 明朝" w:hAnsi="Century" w:cs="Times New Roman"/>
          <w14:ligatures w14:val="none"/>
        </w:rPr>
        <w:commentReference w:id="6"/>
      </w:r>
      <w:r>
        <w:rPr>
          <w:rFonts w:hint="eastAsia"/>
        </w:rPr>
        <w:t>Ｗさんはぎりぎりのタイミングだったという。</w:t>
      </w:r>
    </w:p>
    <w:p w14:paraId="2EE90D4E" w14:textId="1C806D30" w:rsidR="008D681D" w:rsidRPr="0023059F" w:rsidRDefault="00C340C7" w:rsidP="008D681D">
      <w:pPr>
        <w:ind w:firstLineChars="88" w:firstLine="185"/>
      </w:pPr>
      <w:r>
        <w:rPr>
          <w:rFonts w:hint="eastAsia"/>
        </w:rPr>
        <w:t>さて、</w:t>
      </w:r>
      <w:r w:rsidR="00903BB8">
        <w:rPr>
          <w:rFonts w:hint="eastAsia"/>
        </w:rPr>
        <w:t>貴陽市にも多くのマンション建設現場があるが、</w:t>
      </w:r>
      <w:r w:rsidR="008D681D" w:rsidRPr="0023059F">
        <w:rPr>
          <w:rFonts w:hint="eastAsia"/>
        </w:rPr>
        <w:t>不動産危機の最前線を追うゴーストタウン・ハンターとして、目星をつけていたのが「西南上城」という、</w:t>
      </w:r>
      <w:r w:rsidR="001D4D1E">
        <w:rPr>
          <w:rFonts w:hint="eastAsia"/>
        </w:rPr>
        <w:t>先に</w:t>
      </w:r>
      <w:r w:rsidR="008D681D" w:rsidRPr="0023059F">
        <w:rPr>
          <w:rFonts w:hint="eastAsia"/>
        </w:rPr>
        <w:t>上げた巨大高層マンション団地だ。</w:t>
      </w:r>
    </w:p>
    <w:p w14:paraId="4DBB6F3A" w14:textId="27BAF8AF" w:rsidR="001D4D1E" w:rsidRDefault="001D4D1E" w:rsidP="008D681D">
      <w:pPr>
        <w:ind w:firstLineChars="88" w:firstLine="185"/>
      </w:pPr>
      <w:r w:rsidRPr="0023059F">
        <w:rPr>
          <w:rFonts w:hint="eastAsia"/>
        </w:rPr>
        <w:t>「碧桂園」（カントリーガーデン）</w:t>
      </w:r>
      <w:r>
        <w:rPr>
          <w:rFonts w:hint="eastAsia"/>
        </w:rPr>
        <w:t>が建設した物件である。同社は２０１６年から２０２１年まで６年連続で売上ランキング・トップの座を獲得し続けた中国不動産業界の絶対王者だったが、今や瀕死。恒大集団と並んで中国不動産危機を象徴する存在だ。</w:t>
      </w:r>
    </w:p>
    <w:p w14:paraId="1FBC65FC" w14:textId="54598193" w:rsidR="008D681D" w:rsidRPr="0023059F" w:rsidRDefault="001D4D1E" w:rsidP="008D681D">
      <w:pPr>
        <w:ind w:firstLineChars="88" w:firstLine="185"/>
      </w:pPr>
      <w:r>
        <w:rPr>
          <w:rFonts w:hint="eastAsia"/>
        </w:rPr>
        <w:t>この西南上城は</w:t>
      </w:r>
      <w:r w:rsidR="008D681D" w:rsidRPr="0023059F">
        <w:rPr>
          <w:rFonts w:hint="eastAsia"/>
        </w:rPr>
        <w:t>観山湖区という貴陽市でもつい10年ほど前に農村から市街地に行政区画が変更されたばかりの地域にある。中国では</w:t>
      </w:r>
      <w:r w:rsidR="00903BB8">
        <w:rPr>
          <w:rFonts w:hint="eastAsia"/>
        </w:rPr>
        <w:t>２０１０</w:t>
      </w:r>
      <w:r w:rsidR="008D681D" w:rsidRPr="0023059F">
        <w:rPr>
          <w:rFonts w:hint="eastAsia"/>
        </w:rPr>
        <w:t>年代半ばから郊外に「新城」（ニュータウン）の建設が進んだ。値上がりを見込んだ市民が購入はするものの、交通の便が悪いところが大半で、ほぼ住民のいないゴーストタウンが量産されている。不便な場所に</w:t>
      </w:r>
      <w:r w:rsidR="008D681D" w:rsidRPr="0023059F">
        <w:rPr>
          <w:rFonts w:hint="eastAsia"/>
        </w:rPr>
        <w:lastRenderedPageBreak/>
        <w:t>あるだけに、がんばって目指さなければたどりつけない新城を一目みたいと気合いを入れて現地に向かった。</w:t>
      </w:r>
    </w:p>
    <w:p w14:paraId="2D037176" w14:textId="77777777" w:rsidR="00C340C7" w:rsidRDefault="008D681D" w:rsidP="008D681D">
      <w:pPr>
        <w:ind w:firstLineChars="88" w:firstLine="185"/>
      </w:pPr>
      <w:commentRangeStart w:id="7"/>
      <w:r w:rsidRPr="0023059F">
        <w:rPr>
          <w:rFonts w:hint="eastAsia"/>
        </w:rPr>
        <w:t>路線バスの終点からさらに20分近く歩いて</w:t>
      </w:r>
      <w:commentRangeEnd w:id="7"/>
      <w:r w:rsidR="00552000">
        <w:rPr>
          <w:rStyle w:val="af1"/>
          <w:rFonts w:ascii="Century" w:eastAsia="ＭＳ 明朝" w:hAnsi="Century" w:cs="Times New Roman"/>
          <w14:ligatures w14:val="none"/>
        </w:rPr>
        <w:commentReference w:id="7"/>
      </w:r>
      <w:r w:rsidRPr="0023059F">
        <w:rPr>
          <w:rFonts w:hint="eastAsia"/>
        </w:rPr>
        <w:t>、ようやく目的地にたどりついた。片側4車線の立派な道路が荒れ地を貫き、その脇に巨大団地が広がっている。20階近い高層マンションが50棟ほど並んでいると書いたが、</w:t>
      </w:r>
      <w:r w:rsidR="00C340C7">
        <w:rPr>
          <w:rFonts w:hint="eastAsia"/>
        </w:rPr>
        <w:t>１～２キロおきに</w:t>
      </w:r>
      <w:r w:rsidRPr="0023059F">
        <w:rPr>
          <w:rFonts w:hint="eastAsia"/>
        </w:rPr>
        <w:t>同規模の巨大団地が</w:t>
      </w:r>
      <w:r w:rsidR="00C340C7">
        <w:rPr>
          <w:rFonts w:hint="eastAsia"/>
        </w:rPr>
        <w:t>いくつかある。</w:t>
      </w:r>
    </w:p>
    <w:p w14:paraId="593840F1" w14:textId="7A70C4C9" w:rsidR="008D681D" w:rsidRDefault="008D681D" w:rsidP="008D681D">
      <w:pPr>
        <w:ind w:firstLineChars="88" w:firstLine="185"/>
      </w:pPr>
      <w:r w:rsidRPr="0023059F">
        <w:rPr>
          <w:rFonts w:hint="eastAsia"/>
        </w:rPr>
        <w:t>団地は敷地が高い塀で囲われている。いわゆるゲーテッドマンションだ。中国では「小区」、あるいは高級感がある場合には「花園」と呼ばれ、新しいマンションはほとんどがこの形式を採用している。西南上城は歩行者の出入り口に顔認証ゲート、車にはナンバープレート認証ゲートが設置されているほか、フライトアテンダントのような制服を着た女性スタッフ</w:t>
      </w:r>
      <w:r w:rsidR="00C340C7">
        <w:rPr>
          <w:rFonts w:hint="eastAsia"/>
        </w:rPr>
        <w:t>がいた。他にも</w:t>
      </w:r>
      <w:r w:rsidRPr="0023059F">
        <w:rPr>
          <w:rFonts w:hint="eastAsia"/>
        </w:rPr>
        <w:t>男性警備員</w:t>
      </w:r>
      <w:r w:rsidR="00C340C7">
        <w:rPr>
          <w:rFonts w:hint="eastAsia"/>
        </w:rPr>
        <w:t>の姿まで見かけた。</w:t>
      </w:r>
      <w:r w:rsidRPr="0023059F">
        <w:rPr>
          <w:rFonts w:hint="eastAsia"/>
        </w:rPr>
        <w:t>こんな田舎でこんなに警戒する必要があるのか不思議だが、防犯上は安心できそうだ。</w:t>
      </w:r>
    </w:p>
    <w:p w14:paraId="2699D661" w14:textId="77777777" w:rsidR="00903BB8" w:rsidRPr="0023059F" w:rsidRDefault="00903BB8" w:rsidP="008D681D">
      <w:pPr>
        <w:ind w:firstLineChars="88" w:firstLine="185"/>
      </w:pPr>
    </w:p>
    <w:p w14:paraId="5E204374" w14:textId="3448AABB" w:rsidR="008D681D" w:rsidRPr="0023059F" w:rsidRDefault="008D681D" w:rsidP="00903BB8">
      <w:pPr>
        <w:pStyle w:val="3"/>
      </w:pPr>
      <w:r w:rsidRPr="0023059F">
        <w:rPr>
          <w:rFonts w:hint="eastAsia"/>
        </w:rPr>
        <w:t>反故にされた約束</w:t>
      </w:r>
      <w:r w:rsidR="00B549DD">
        <w:rPr>
          <w:rFonts w:hint="eastAsia"/>
        </w:rPr>
        <w:t>（高口）</w:t>
      </w:r>
    </w:p>
    <w:p w14:paraId="16C8942E" w14:textId="518159EB" w:rsidR="008D681D" w:rsidRPr="0023059F" w:rsidRDefault="008D681D" w:rsidP="008D681D">
      <w:pPr>
        <w:ind w:firstLineChars="88" w:firstLine="185"/>
      </w:pPr>
      <w:r w:rsidRPr="0023059F">
        <w:rPr>
          <w:rFonts w:hint="eastAsia"/>
        </w:rPr>
        <w:t>中国メディアの報道によると、西南上城は2016年から建設が始まり、2021年に完成したという。最後に作られた部分は廊下や駐車場の内装がケチられていたとのことで、不動産危機でデベロッパーの資金が消える直前、滑り込みセーフでの完成だったようだ。</w:t>
      </w:r>
    </w:p>
    <w:p w14:paraId="27E976CA" w14:textId="77777777" w:rsidR="008D681D" w:rsidRPr="0023059F" w:rsidRDefault="008D681D" w:rsidP="008D681D">
      <w:pPr>
        <w:ind w:firstLineChars="88" w:firstLine="185"/>
      </w:pPr>
      <w:r w:rsidRPr="0023059F">
        <w:rPr>
          <w:rFonts w:hint="eastAsia"/>
        </w:rPr>
        <w:t xml:space="preserve">　販売当時は「敷地内にスターバックスも！　豪華な商店街もスポーツジムも完備。すべてがそろっている」がうたい文句だったが、こちらは多くが実現していないのだとか。</w:t>
      </w:r>
    </w:p>
    <w:p w14:paraId="427EE133" w14:textId="77777777" w:rsidR="008D681D" w:rsidRPr="0023059F" w:rsidRDefault="008D681D" w:rsidP="008D681D">
      <w:pPr>
        <w:ind w:firstLineChars="88" w:firstLine="185"/>
      </w:pPr>
      <w:r w:rsidRPr="0023059F">
        <w:rPr>
          <w:rFonts w:hint="eastAsia"/>
        </w:rPr>
        <w:t>「別にスタバは要らないですけど、困るのは学校です」</w:t>
      </w:r>
    </w:p>
    <w:p w14:paraId="189235C0" w14:textId="3BCD0D8B" w:rsidR="008D681D" w:rsidRPr="0023059F" w:rsidRDefault="008D681D" w:rsidP="008D681D">
      <w:pPr>
        <w:ind w:firstLineChars="88" w:firstLine="185"/>
      </w:pPr>
      <w:r w:rsidRPr="0023059F">
        <w:rPr>
          <w:rFonts w:hint="eastAsia"/>
        </w:rPr>
        <w:t>住民の女性によると、名門学校の分校が誘致されるという約束だったが、実際にできたのは中学（日本の中学・高校に相当）だけ。小学校がない。不便な場所に建てる代わりに、必要なものは全部そろえるから安心してご購入ください……という約束が反故にされるとなると、確かにしんどい。</w:t>
      </w:r>
    </w:p>
    <w:p w14:paraId="3C24C085" w14:textId="77777777" w:rsidR="008D681D" w:rsidRPr="0023059F" w:rsidRDefault="008D681D" w:rsidP="008D681D">
      <w:pPr>
        <w:ind w:firstLineChars="88" w:firstLine="185"/>
      </w:pPr>
      <w:r w:rsidRPr="0023059F">
        <w:rPr>
          <w:rFonts w:hint="eastAsia"/>
        </w:rPr>
        <w:t xml:space="preserve">　ただ、不動産危機がなかったとしても、約束がすべて守られることはなかったのではないか。商業施設や教育施設が運営できるだけの消費者がいないからだ。</w:t>
      </w:r>
    </w:p>
    <w:p w14:paraId="68FA89E0" w14:textId="77777777" w:rsidR="008D681D" w:rsidRPr="0023059F" w:rsidRDefault="008D681D" w:rsidP="008D681D">
      <w:pPr>
        <w:ind w:firstLineChars="88" w:firstLine="185"/>
      </w:pPr>
      <w:r w:rsidRPr="0023059F">
        <w:rPr>
          <w:rFonts w:hint="eastAsia"/>
        </w:rPr>
        <w:t xml:space="preserve">　団地には商店街が設けられているが、テナントは半分以上が空いている。「テナント募集」の貼り紙が貼られたガラス窓ごしに中をのぞいてみると、什器やゴミが残されたままのテナントが多い。まるで夜逃げしたかのようだ。商店街の一角にあるレストランに入り、従業員に話を聞いてみた。</w:t>
      </w:r>
    </w:p>
    <w:p w14:paraId="6E88553A" w14:textId="77777777" w:rsidR="008D681D" w:rsidRPr="0023059F" w:rsidRDefault="008D681D" w:rsidP="008D681D">
      <w:pPr>
        <w:ind w:firstLineChars="88" w:firstLine="185"/>
      </w:pPr>
      <w:r w:rsidRPr="0023059F">
        <w:rPr>
          <w:rFonts w:hint="eastAsia"/>
        </w:rPr>
        <w:t>「大きな団地だけど、住民はあんまり住んでいないから、思ったほどお客さんが来ません。でも、うちの店は味に自信があるから大丈夫。周りのライバルも減りましたし」</w:t>
      </w:r>
    </w:p>
    <w:p w14:paraId="7F3A7FC3" w14:textId="77777777" w:rsidR="008D681D" w:rsidRPr="0023059F" w:rsidRDefault="008D681D" w:rsidP="008D681D">
      <w:pPr>
        <w:ind w:firstLineChars="88" w:firstLine="185"/>
      </w:pPr>
      <w:r w:rsidRPr="0023059F">
        <w:rPr>
          <w:rFonts w:hint="eastAsia"/>
        </w:rPr>
        <w:lastRenderedPageBreak/>
        <w:t xml:space="preserve">　確かにこの巨大団地には人が少ない。窓を見てもカーテンがかかっていない部屋ばかりで、生活の気配を感じるのはせいぜい3割ぐらいか。夜になって明かりがついた部屋を数えれば、はっきりわかるだろう。日が落ちるのを待った。</w:t>
      </w:r>
    </w:p>
    <w:p w14:paraId="3DAC44C2" w14:textId="7307ED70" w:rsidR="008D681D" w:rsidRDefault="008D681D" w:rsidP="008D681D">
      <w:pPr>
        <w:ind w:firstLineChars="88" w:firstLine="185"/>
      </w:pPr>
      <w:commentRangeStart w:id="8"/>
      <w:r w:rsidRPr="0023059F">
        <w:rPr>
          <w:rFonts w:hint="eastAsia"/>
        </w:rPr>
        <w:t>果たして、夜になると、想像を超えた景色が広がっていた。明かりがついているのは全体の1割程度しかない。エレベーターホールの電気だけが小さく灯った、真っ暗なマンションまである。これぞゴーストタウンというムードに包まれる。</w:t>
      </w:r>
      <w:commentRangeEnd w:id="8"/>
      <w:r w:rsidR="00552000">
        <w:rPr>
          <w:rStyle w:val="af1"/>
          <w:rFonts w:ascii="Century" w:eastAsia="ＭＳ 明朝" w:hAnsi="Century" w:cs="Times New Roman"/>
          <w14:ligatures w14:val="none"/>
        </w:rPr>
        <w:commentReference w:id="8"/>
      </w:r>
    </w:p>
    <w:p w14:paraId="7840C87F" w14:textId="1B8FC030" w:rsidR="00B91FD8" w:rsidRDefault="00B91FD8" w:rsidP="00B91FD8">
      <w:pPr>
        <w:ind w:firstLineChars="88" w:firstLine="185"/>
      </w:pPr>
    </w:p>
    <w:p w14:paraId="68589DC1" w14:textId="77777777" w:rsidR="00B91FD8" w:rsidRPr="0023059F" w:rsidRDefault="00B91FD8" w:rsidP="00B91FD8">
      <w:pPr>
        <w:ind w:firstLineChars="88" w:firstLine="185"/>
      </w:pPr>
    </w:p>
    <w:p w14:paraId="56E5C9BD" w14:textId="073A7DAD" w:rsidR="00D4370C" w:rsidRDefault="00A06757" w:rsidP="00D4370C">
      <w:pPr>
        <w:pStyle w:val="3"/>
      </w:pPr>
      <w:r>
        <w:rPr>
          <w:rFonts w:hint="eastAsia"/>
        </w:rPr>
        <w:t>拡大する危機</w:t>
      </w:r>
      <w:r w:rsidR="00286BD4">
        <w:rPr>
          <w:rFonts w:hint="eastAsia"/>
        </w:rPr>
        <w:t>（高口）</w:t>
      </w:r>
    </w:p>
    <w:p w14:paraId="19905877" w14:textId="77777777" w:rsidR="00D4370C" w:rsidRDefault="00D4370C" w:rsidP="008D681D">
      <w:pPr>
        <w:ind w:firstLineChars="88" w:firstLine="185"/>
      </w:pPr>
    </w:p>
    <w:p w14:paraId="1E2A3598" w14:textId="5E45E870" w:rsidR="0083686C" w:rsidRDefault="00B549DD" w:rsidP="00B549DD">
      <w:pPr>
        <w:ind w:firstLineChars="88" w:firstLine="185"/>
      </w:pPr>
      <w:r>
        <w:rPr>
          <w:rFonts w:hint="eastAsia"/>
        </w:rPr>
        <w:t>前述したとおり、中国の不動産危機は地方や郊外ほど深刻だった。そのため、当初は大都市に住んでいる日本人には深刻さは伝わらず、日本メディアは騒ぎすぎなのではと言われたほどであった。だが、時間が経つにつれ都市部の状況も悪化している。</w:t>
      </w:r>
    </w:p>
    <w:p w14:paraId="0F97BDFB" w14:textId="77777777" w:rsidR="00B549DD" w:rsidRDefault="00B549DD" w:rsidP="00B549DD">
      <w:pPr>
        <w:ind w:firstLineChars="88" w:firstLine="185"/>
      </w:pPr>
      <w:r>
        <w:rPr>
          <w:rFonts w:hint="eastAsia"/>
        </w:rPr>
        <w:t>不動産危機は当初、</w:t>
      </w:r>
      <w:r w:rsidR="00D4370C">
        <w:t>価格</w:t>
      </w:r>
      <w:r>
        <w:rPr>
          <w:rFonts w:hint="eastAsia"/>
        </w:rPr>
        <w:t>の下落</w:t>
      </w:r>
      <w:r w:rsidR="00D4370C">
        <w:t>ではなく主に取引量の減少という形で表れていた</w:t>
      </w:r>
      <w:r w:rsidR="0083686C">
        <w:rPr>
          <w:rFonts w:hint="eastAsia"/>
        </w:rPr>
        <w:t>。</w:t>
      </w:r>
      <w:r w:rsidR="00D4370C">
        <w:rPr>
          <w:rFonts w:hint="eastAsia"/>
        </w:rPr>
        <w:t>というのも、不動産デベロッパーにとっても地方政府にとっても</w:t>
      </w:r>
      <w:r>
        <w:rPr>
          <w:rFonts w:hint="eastAsia"/>
        </w:rPr>
        <w:t>、あるいは一般市民の売り手にとっても</w:t>
      </w:r>
      <w:r w:rsidR="00D4370C">
        <w:rPr>
          <w:rFonts w:hint="eastAsia"/>
        </w:rPr>
        <w:t>住宅価格の下落は歓迎できない事態だ</w:t>
      </w:r>
      <w:r>
        <w:rPr>
          <w:rFonts w:hint="eastAsia"/>
        </w:rPr>
        <w:t>からだ。特に新築物件では</w:t>
      </w:r>
      <w:r w:rsidR="00D4370C">
        <w:rPr>
          <w:rFonts w:hint="eastAsia"/>
        </w:rPr>
        <w:t>値下げすると、その前に高い値段で購入していた人々が怒り抗議運動を展開</w:t>
      </w:r>
      <w:r>
        <w:rPr>
          <w:rFonts w:hint="eastAsia"/>
        </w:rPr>
        <w:t>といった社会問題にまで直結することもある。</w:t>
      </w:r>
    </w:p>
    <w:p w14:paraId="3EAF1C6B" w14:textId="51679152" w:rsidR="00D4370C" w:rsidRDefault="00D4370C" w:rsidP="00B549DD">
      <w:pPr>
        <w:ind w:firstLineChars="88" w:firstLine="185"/>
      </w:pPr>
      <w:r>
        <w:rPr>
          <w:rFonts w:hint="eastAsia"/>
        </w:rPr>
        <w:t>そのため、値下げするとしても統計には表れないような形で行われ</w:t>
      </w:r>
      <w:r w:rsidR="00B549DD">
        <w:rPr>
          <w:rFonts w:hint="eastAsia"/>
        </w:rPr>
        <w:t>てきた。</w:t>
      </w:r>
      <w:r>
        <w:rPr>
          <w:rFonts w:hint="eastAsia"/>
        </w:rPr>
        <w:t>もっともキテレツなものだと、「一軒買えば無料でもう一軒プレゼント」というセールだったり、農民向けに「代金の一部はスイカなど収穫した農作物で支払えます」というキャンペーンだったりと、形を変えた値下げがある。</w:t>
      </w:r>
    </w:p>
    <w:p w14:paraId="47CBFA0A" w14:textId="15E1A0D5" w:rsidR="00D4370C" w:rsidRDefault="00D4370C" w:rsidP="00D4370C">
      <w:pPr>
        <w:ind w:firstLineChars="88" w:firstLine="185"/>
      </w:pPr>
      <w:del w:id="9" w:author="後藤 祐実" w:date="2024-09-23T20:28:00Z" w16du:dateUtc="2024-09-23T11:28:00Z">
        <w:r w:rsidDel="00552000">
          <w:rPr>
            <w:rFonts w:hint="eastAsia"/>
          </w:rPr>
          <w:delText>より</w:delText>
        </w:r>
      </w:del>
      <w:r>
        <w:rPr>
          <w:rFonts w:hint="eastAsia"/>
        </w:rPr>
        <w:t>不動産市況</w:t>
      </w:r>
      <w:ins w:id="10" w:author="後藤 祐実" w:date="2024-09-23T20:29:00Z" w16du:dateUtc="2024-09-23T11:29:00Z">
        <w:r w:rsidR="00552000">
          <w:rPr>
            <w:rFonts w:hint="eastAsia"/>
          </w:rPr>
          <w:t>がより反映</w:t>
        </w:r>
        <w:r w:rsidR="0072134C">
          <w:rPr>
            <w:rFonts w:hint="eastAsia"/>
          </w:rPr>
          <w:t>される</w:t>
        </w:r>
      </w:ins>
      <w:del w:id="11" w:author="後藤 祐実" w:date="2024-09-23T20:28:00Z" w16du:dateUtc="2024-09-23T11:28:00Z">
        <w:r w:rsidDel="00552000">
          <w:rPr>
            <w:rFonts w:hint="eastAsia"/>
          </w:rPr>
          <w:delText>を反映した</w:delText>
        </w:r>
      </w:del>
      <w:r>
        <w:rPr>
          <w:rFonts w:hint="eastAsia"/>
        </w:rPr>
        <w:t>中古住宅の場合でも、値下がり局面ではなかなか売り物件が出ず、統計にあらわれにくい。しかし、</w:t>
      </w:r>
      <w:r w:rsidR="0083686C">
        <w:rPr>
          <w:rFonts w:hint="eastAsia"/>
        </w:rPr>
        <w:t>２０２４年に入ると、状況は変わった。７</w:t>
      </w:r>
      <w:r>
        <w:t>月の主要70都市中古住宅価格指数（前年同月を</w:t>
      </w:r>
      <w:r w:rsidR="0083686C">
        <w:rPr>
          <w:rFonts w:hint="eastAsia"/>
        </w:rPr>
        <w:t>１００</w:t>
      </w:r>
      <w:r>
        <w:t>とした価格指数）を見ると、北京市が</w:t>
      </w:r>
      <w:r w:rsidR="0083686C">
        <w:rPr>
          <w:rFonts w:hint="eastAsia"/>
        </w:rPr>
        <w:t>92・８</w:t>
      </w:r>
      <w:r>
        <w:t>、上海市が9</w:t>
      </w:r>
      <w:r w:rsidR="0083686C">
        <w:rPr>
          <w:rFonts w:hint="eastAsia"/>
        </w:rPr>
        <w:t>4・4</w:t>
      </w:r>
      <w:r>
        <w:t>、広州市が</w:t>
      </w:r>
      <w:r w:rsidR="0083686C">
        <w:rPr>
          <w:rFonts w:hint="eastAsia"/>
        </w:rPr>
        <w:t>87・6</w:t>
      </w:r>
      <w:r>
        <w:t>、深</w:t>
      </w:r>
      <w:r>
        <w:rPr>
          <w:rFonts w:hint="eastAsia"/>
        </w:rPr>
        <w:t>圳市が</w:t>
      </w:r>
      <w:r w:rsidR="0083686C">
        <w:rPr>
          <w:rFonts w:hint="eastAsia"/>
        </w:rPr>
        <w:t>90・２</w:t>
      </w:r>
      <w:r>
        <w:t>と、中国を代表する</w:t>
      </w:r>
      <w:r w:rsidR="0083686C">
        <w:rPr>
          <w:rFonts w:hint="eastAsia"/>
        </w:rPr>
        <w:t>一線都市</w:t>
      </w:r>
      <w:r>
        <w:t>でほぼ1割の下落となっている。</w:t>
      </w:r>
    </w:p>
    <w:p w14:paraId="7744324A" w14:textId="77777777" w:rsidR="00D4370C" w:rsidRDefault="00D4370C" w:rsidP="00D4370C">
      <w:pPr>
        <w:ind w:firstLineChars="88" w:firstLine="185"/>
      </w:pPr>
    </w:p>
    <w:p w14:paraId="0E4A26DD" w14:textId="6F9FF5C6" w:rsidR="00D4370C" w:rsidRDefault="00D4370C" w:rsidP="00D4370C">
      <w:pPr>
        <w:ind w:firstLineChars="88" w:firstLine="185"/>
      </w:pPr>
      <w:r>
        <w:rPr>
          <w:noProof/>
        </w:rPr>
        <w:lastRenderedPageBreak/>
        <w:drawing>
          <wp:inline distT="0" distB="0" distL="0" distR="0" wp14:anchorId="21D1FF34" wp14:editId="7381DCD9">
            <wp:extent cx="5334000" cy="4073525"/>
            <wp:effectExtent l="0" t="0" r="0" b="3175"/>
            <wp:docPr id="400915450" name="図 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15450" name="図 5" descr="グラフ, 折れ線グラフ&#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4073525"/>
                    </a:xfrm>
                    <a:prstGeom prst="rect">
                      <a:avLst/>
                    </a:prstGeom>
                    <a:noFill/>
                    <a:ln>
                      <a:noFill/>
                    </a:ln>
                  </pic:spPr>
                </pic:pic>
              </a:graphicData>
            </a:graphic>
          </wp:inline>
        </w:drawing>
      </w:r>
    </w:p>
    <w:p w14:paraId="4DC1A801" w14:textId="77777777" w:rsidR="00D4370C" w:rsidRDefault="00D4370C" w:rsidP="00D4370C">
      <w:pPr>
        <w:ind w:firstLineChars="88" w:firstLine="185"/>
      </w:pPr>
      <w:r>
        <w:rPr>
          <w:rFonts w:hint="eastAsia"/>
        </w:rPr>
        <w:t>出所：国家統計局</w:t>
      </w:r>
    </w:p>
    <w:p w14:paraId="1956FF4A" w14:textId="77777777" w:rsidR="00D4370C" w:rsidRDefault="00D4370C" w:rsidP="00D4370C">
      <w:pPr>
        <w:ind w:firstLineChars="88" w:firstLine="185"/>
      </w:pPr>
    </w:p>
    <w:p w14:paraId="5393ADF6" w14:textId="5B918C9F" w:rsidR="00D4370C" w:rsidRDefault="00D4370C" w:rsidP="00D4370C">
      <w:pPr>
        <w:ind w:firstLineChars="88" w:firstLine="185"/>
      </w:pPr>
      <w:r>
        <w:rPr>
          <w:rFonts w:hint="eastAsia"/>
        </w:rPr>
        <w:t>中古住宅価格に下落が反映されたのは、「不動産価格の反転はない」とあきらめ、値段を下げて売りに出すケースが増えているためとみられる。昨年</w:t>
      </w:r>
      <w:r w:rsidR="0083686C">
        <w:rPr>
          <w:rFonts w:hint="eastAsia"/>
        </w:rPr>
        <w:t>５</w:t>
      </w:r>
      <w:r>
        <w:t>月の統計ではほぼ100前後、つまり統計上</w:t>
      </w:r>
      <w:r w:rsidR="00D2579E">
        <w:rPr>
          <w:rFonts w:hint="eastAsia"/>
        </w:rPr>
        <w:t>では</w:t>
      </w:r>
      <w:r>
        <w:t>価格</w:t>
      </w:r>
      <w:r w:rsidR="00D2579E">
        <w:rPr>
          <w:rFonts w:hint="eastAsia"/>
        </w:rPr>
        <w:t>はほぼ</w:t>
      </w:r>
      <w:r>
        <w:t>下落していなかった。この時点でも「主要都市は1割、地方主要都市は2割、地方都市は3割下がった」などとささやかれていたが、この1年間で下落トレンドは</w:t>
      </w:r>
      <w:r w:rsidR="0083686C">
        <w:rPr>
          <w:rFonts w:hint="eastAsia"/>
        </w:rPr>
        <w:t>主要都市にまで拡大している。</w:t>
      </w:r>
      <w:r>
        <w:rPr>
          <w:rFonts w:hint="eastAsia"/>
        </w:rPr>
        <w:t>物件の立地など条件にもよるが、「</w:t>
      </w:r>
      <w:r>
        <w:t>2割、3割値下げしても買い手がつかない」という愚痴もよく聞く。統計以上に悲観的なムードが広がっているのだ。</w:t>
      </w:r>
    </w:p>
    <w:p w14:paraId="17B211A3" w14:textId="77777777" w:rsidR="0072134C" w:rsidRDefault="00D2579E" w:rsidP="00D2579E">
      <w:pPr>
        <w:ind w:firstLineChars="88" w:firstLine="185"/>
        <w:rPr>
          <w:ins w:id="12" w:author="後藤 祐実" w:date="2024-09-23T20:32:00Z" w16du:dateUtc="2024-09-23T11:32:00Z"/>
        </w:rPr>
      </w:pPr>
      <w:r>
        <w:rPr>
          <w:rFonts w:hint="eastAsia"/>
        </w:rPr>
        <w:t>２０２１</w:t>
      </w:r>
      <w:r w:rsidRPr="00D2579E">
        <w:rPr>
          <w:rFonts w:hint="eastAsia"/>
        </w:rPr>
        <w:t>年に突入した中国不動産市場の低迷に対し、中国政府も無策だったわけではない。住宅購入制限の緩和や、住宅ローンの貸し出し要件緩和および頭金比率の引き下げ、不動産デベロッパーの資金支援など、各種の対策を打ち出している。</w:t>
      </w:r>
    </w:p>
    <w:p w14:paraId="1B766528" w14:textId="34861A77" w:rsidR="00D2579E" w:rsidRPr="00D2579E" w:rsidRDefault="00D2579E" w:rsidP="00D2579E">
      <w:pPr>
        <w:ind w:firstLineChars="88" w:firstLine="185"/>
      </w:pPr>
      <w:del w:id="13" w:author="後藤 祐実" w:date="2024-09-23T20:32:00Z" w16du:dateUtc="2024-09-23T11:32:00Z">
        <w:r w:rsidRPr="00D2579E" w:rsidDel="0072134C">
          <w:rPr>
            <w:rFonts w:hint="eastAsia"/>
          </w:rPr>
          <w:delText>そして、</w:delText>
        </w:r>
      </w:del>
      <w:ins w:id="14" w:author="後藤 祐実" w:date="2024-09-23T20:32:00Z" w16du:dateUtc="2024-09-23T11:32:00Z">
        <w:r w:rsidR="0072134C">
          <w:rPr>
            <w:rFonts w:hint="eastAsia"/>
          </w:rPr>
          <w:t>2024年</w:t>
        </w:r>
      </w:ins>
      <w:r w:rsidRPr="00D2579E">
        <w:rPr>
          <w:rFonts w:hint="eastAsia"/>
        </w:rPr>
        <w:t>5月17日には「切り札」的な新政策も導入された。</w:t>
      </w:r>
      <w:del w:id="15" w:author="後藤 祐実" w:date="2024-09-23T20:32:00Z" w16du:dateUtc="2024-09-23T11:32:00Z">
        <w:r w:rsidRPr="00D2579E" w:rsidDel="0072134C">
          <w:rPr>
            <w:rFonts w:hint="eastAsia"/>
          </w:rPr>
          <w:delText>すなわち、</w:delText>
        </w:r>
      </w:del>
      <w:r w:rsidRPr="00D2579E">
        <w:rPr>
          <w:rFonts w:hint="eastAsia"/>
        </w:rPr>
        <w:t>「地方政府が不動産在庫を直接買い上げる」というものだ。</w:t>
      </w:r>
    </w:p>
    <w:p w14:paraId="28135DC4" w14:textId="77777777" w:rsidR="00D2579E" w:rsidRPr="00D2579E" w:rsidRDefault="00D2579E" w:rsidP="00D2579E">
      <w:pPr>
        <w:ind w:firstLineChars="88" w:firstLine="185"/>
      </w:pPr>
      <w:r w:rsidRPr="00D2579E">
        <w:rPr>
          <w:rFonts w:hint="eastAsia"/>
        </w:rPr>
        <w:t>地方政府が購入した不動産は、低所得者向け住宅としての利用が想定されている。この施策のために中国人民銀行（中央銀行）は3000億元（約6兆6000億円）の貸出枠を設定した。</w:t>
      </w:r>
    </w:p>
    <w:p w14:paraId="0A00DE74" w14:textId="77777777" w:rsidR="00D2579E" w:rsidRPr="00D2579E" w:rsidRDefault="00D2579E" w:rsidP="00D2579E">
      <w:pPr>
        <w:ind w:firstLineChars="88" w:firstLine="185"/>
      </w:pPr>
      <w:r w:rsidRPr="00D2579E">
        <w:rPr>
          <w:rFonts w:hint="eastAsia"/>
        </w:rPr>
        <w:lastRenderedPageBreak/>
        <w:t>実際に地方政府に融資する大手国有銀行が拠出する金額を合わせると、合計5000億元（約11兆円）が住宅在庫買い上げに活用されることになる。</w:t>
      </w:r>
    </w:p>
    <w:p w14:paraId="5E62CF19" w14:textId="77777777" w:rsidR="00D2579E" w:rsidRPr="00D2579E" w:rsidRDefault="00D2579E" w:rsidP="00D2579E">
      <w:pPr>
        <w:ind w:firstLineChars="88" w:firstLine="185"/>
      </w:pPr>
      <w:r w:rsidRPr="00D2579E">
        <w:rPr>
          <w:rFonts w:hint="eastAsia"/>
        </w:rPr>
        <w:t>この「切り札」政策が発表されると、一部不動産企業の株価が高騰するなど大きな反響を呼んだ。</w:t>
      </w:r>
    </w:p>
    <w:p w14:paraId="0FAFCC73" w14:textId="77777777" w:rsidR="00D2579E" w:rsidRPr="00D2579E" w:rsidRDefault="00D2579E" w:rsidP="00D2579E">
      <w:pPr>
        <w:ind w:firstLineChars="88" w:firstLine="185"/>
      </w:pPr>
      <w:r w:rsidRPr="00D2579E">
        <w:rPr>
          <w:rFonts w:hint="eastAsia"/>
        </w:rPr>
        <w:t>今の苦境を脱するためには、政府の資金注入は不可欠とみられていた。とはいえ、これまで大儲けしてきた不動産企業を税金で救うとなれば庶民の反発も強いだけに、政府はなかなか動けないのではないか。不良債権処理が遅れてバブル崩壊の傷をいたずらに大きくした日本の二の舞になるのではないか―。そのような懸念も広がっていた。</w:t>
      </w:r>
    </w:p>
    <w:p w14:paraId="66430D80" w14:textId="77777777" w:rsidR="00D2579E" w:rsidRPr="00D2579E" w:rsidRDefault="00D2579E" w:rsidP="00D2579E">
      <w:pPr>
        <w:ind w:firstLineChars="88" w:firstLine="185"/>
      </w:pPr>
      <w:r w:rsidRPr="00D2579E">
        <w:rPr>
          <w:rFonts w:hint="eastAsia"/>
        </w:rPr>
        <w:t>それだけにこの新政策については、「国が本気を見せた」とポジティブな反応が広がったわけだ。</w:t>
      </w:r>
    </w:p>
    <w:p w14:paraId="3569CA68" w14:textId="77777777" w:rsidR="00D2579E" w:rsidRPr="00D2579E" w:rsidRDefault="00D2579E" w:rsidP="00D2579E">
      <w:pPr>
        <w:ind w:firstLineChars="88" w:firstLine="185"/>
      </w:pPr>
      <w:r w:rsidRPr="00D2579E">
        <w:rPr>
          <w:rFonts w:hint="eastAsia"/>
        </w:rPr>
        <w:t>だが、新政策発表から</w:t>
      </w:r>
      <w:commentRangeStart w:id="16"/>
      <w:r w:rsidRPr="00D2579E">
        <w:rPr>
          <w:rFonts w:hint="eastAsia"/>
        </w:rPr>
        <w:t>1カ月あまりが過ぎた今、</w:t>
      </w:r>
      <w:commentRangeEnd w:id="16"/>
      <w:r w:rsidR="0072134C">
        <w:rPr>
          <w:rStyle w:val="af1"/>
          <w:rFonts w:ascii="Century" w:eastAsia="ＭＳ 明朝" w:hAnsi="Century" w:cs="Times New Roman"/>
          <w14:ligatures w14:val="none"/>
        </w:rPr>
        <w:commentReference w:id="16"/>
      </w:r>
      <w:r w:rsidRPr="00D2579E">
        <w:rPr>
          <w:rFonts w:hint="eastAsia"/>
        </w:rPr>
        <w:t>その期待も薄れている状況だ。</w:t>
      </w:r>
    </w:p>
    <w:p w14:paraId="3686C8A1" w14:textId="77777777" w:rsidR="00D2579E" w:rsidRPr="00D2579E" w:rsidRDefault="00D2579E" w:rsidP="00D2579E">
      <w:pPr>
        <w:ind w:firstLineChars="88" w:firstLine="185"/>
      </w:pPr>
      <w:r w:rsidRPr="00D2579E">
        <w:rPr>
          <w:rFonts w:hint="eastAsia"/>
        </w:rPr>
        <w:t>住宅在庫買い上げの実務が始まるにはまだ時間がかかるというのもさることながら、11兆円程度の資金ではまったく足りない、との見方も強い。</w:t>
      </w:r>
    </w:p>
    <w:p w14:paraId="6BCBA1F3" w14:textId="77777777" w:rsidR="00D2579E" w:rsidRPr="00D2579E" w:rsidRDefault="00D2579E" w:rsidP="00D2579E">
      <w:pPr>
        <w:ind w:firstLineChars="88" w:firstLine="185"/>
      </w:pPr>
      <w:r w:rsidRPr="00D2579E">
        <w:rPr>
          <w:rFonts w:hint="eastAsia"/>
        </w:rPr>
        <w:t>国家統計局によると、5月末時点の住宅在庫は3億8712万平米。1平米1万375元（2022年の住宅平均価格）で計算すると約4兆元（約88兆円）の在庫があるだけに、現時点で用意されている資金だけでは不十分だ。</w:t>
      </w:r>
    </w:p>
    <w:p w14:paraId="7E10E2D5" w14:textId="77777777" w:rsidR="00D2579E" w:rsidRPr="00D2579E" w:rsidRDefault="00D2579E" w:rsidP="00D2579E">
      <w:pPr>
        <w:ind w:firstLineChars="88" w:firstLine="185"/>
      </w:pPr>
      <w:r w:rsidRPr="00D2579E">
        <w:rPr>
          <w:rFonts w:hint="eastAsia"/>
        </w:rPr>
        <w:t>しかも、一度着工した建設プロジェクトはそう簡単には中止できず、今も着々と新たな物件が完成している。住宅在庫は昨年末から5月末までに約5000万平米増加している。先ほどの計算を当てはめると、毎月1000億元（約2兆2000億円）の売れ残りが新たに誕生していることになる。</w:t>
      </w:r>
    </w:p>
    <w:p w14:paraId="68DAF372" w14:textId="77777777" w:rsidR="00D2579E" w:rsidRPr="00D2579E" w:rsidRDefault="00D2579E" w:rsidP="00D2579E">
      <w:pPr>
        <w:ind w:firstLineChars="88" w:firstLine="185"/>
      </w:pPr>
      <w:r w:rsidRPr="00D2579E">
        <w:rPr>
          <w:rFonts w:hint="eastAsia"/>
        </w:rPr>
        <w:t>また、用意された11兆円はあくまで融資であって返済する必要がある。低所得者向け住宅のために新たに借金を増やすのは、地方政府にとってあまりそそられない選択だ。そもそも地方自治体の多くは財政難に陥っていることを考えると、どれだけ積極的な動きが見られるのかは疑問が残る。</w:t>
      </w:r>
    </w:p>
    <w:p w14:paraId="2D5AD617" w14:textId="75EEFF53" w:rsidR="008C6ACD" w:rsidRDefault="002B4C17" w:rsidP="00D4370C">
      <w:pPr>
        <w:ind w:firstLineChars="88" w:firstLine="185"/>
      </w:pPr>
      <w:r>
        <w:rPr>
          <w:rFonts w:hint="eastAsia"/>
        </w:rPr>
        <w:t>国際通貨基金(ＩＭＦ)は２０２４年８月、</w:t>
      </w:r>
      <w:commentRangeStart w:id="17"/>
      <w:r>
        <w:rPr>
          <w:rFonts w:hint="eastAsia"/>
        </w:rPr>
        <w:t>中国との４条協議の結果を発表</w:t>
      </w:r>
      <w:commentRangeEnd w:id="17"/>
      <w:r>
        <w:rPr>
          <w:rStyle w:val="af1"/>
          <w:rFonts w:ascii="Century" w:eastAsia="ＭＳ 明朝" w:hAnsi="Century" w:cs="Times New Roman"/>
          <w14:ligatures w14:val="none"/>
        </w:rPr>
        <w:commentReference w:id="17"/>
      </w:r>
      <w:r>
        <w:rPr>
          <w:rFonts w:hint="eastAsia"/>
        </w:rPr>
        <w:t>した。毎年実施しされている加盟国調査で、ＩＭＦのエコノミストチームが経済、金融政策を調査、評価するもの。発表によると、ＩＭＦ理事の多くはより大規模な不動産対策を求めたが、一部の理事の反対が反対したという。この内実について</w:t>
      </w:r>
      <w:commentRangeStart w:id="18"/>
      <w:r>
        <w:rPr>
          <w:rFonts w:hint="eastAsia"/>
        </w:rPr>
        <w:t>ブルームバーグが詳細を伝えている</w:t>
      </w:r>
      <w:commentRangeEnd w:id="18"/>
      <w:r>
        <w:rPr>
          <w:rStyle w:val="af1"/>
          <w:rFonts w:ascii="Century" w:eastAsia="ＭＳ 明朝" w:hAnsi="Century" w:cs="Times New Roman"/>
          <w14:ligatures w14:val="none"/>
        </w:rPr>
        <w:commentReference w:id="18"/>
      </w:r>
      <w:r>
        <w:rPr>
          <w:rFonts w:hint="eastAsia"/>
        </w:rPr>
        <w:t>。今後４年間で、ＧＤＰの５・５％、すなわち１兆ドル（約１４５兆円）の資金を中央政府が投入すべきとの提案だったという。</w:t>
      </w:r>
      <w:commentRangeStart w:id="19"/>
      <w:r w:rsidR="008C6ACD">
        <w:rPr>
          <w:rFonts w:hint="eastAsia"/>
        </w:rPr>
        <w:t>ＩＭＦは中国経済が中長期的に減速していくが、急ブレーキはないとの見通しを続けている。２０２４年７月の世界経済見通しでは２０２４年の成長率を５％、２０２５年を４・５％と予測した。</w:t>
      </w:r>
      <w:r w:rsidR="007D4C44">
        <w:rPr>
          <w:rFonts w:hint="eastAsia"/>
        </w:rPr>
        <w:t>数字は楽観的だが、その一</w:t>
      </w:r>
      <w:r w:rsidR="007D4C44">
        <w:rPr>
          <w:rFonts w:hint="eastAsia"/>
        </w:rPr>
        <w:lastRenderedPageBreak/>
        <w:t>方で不動産問題については適切な対処をすることが前提との提言を繰り返してきた。２０２４年の４条協議ではついに具体的な方策との規模にまで踏み込んだというわけだ。</w:t>
      </w:r>
      <w:commentRangeEnd w:id="19"/>
      <w:r w:rsidR="00F510A9">
        <w:rPr>
          <w:rStyle w:val="af1"/>
          <w:rFonts w:ascii="Century" w:eastAsia="ＭＳ 明朝" w:hAnsi="Century" w:cs="Times New Roman"/>
          <w14:ligatures w14:val="none"/>
        </w:rPr>
        <w:commentReference w:id="19"/>
      </w:r>
    </w:p>
    <w:p w14:paraId="108D94E6" w14:textId="179A0293" w:rsidR="007D4C44" w:rsidRDefault="007D4C44" w:rsidP="00D4370C">
      <w:pPr>
        <w:ind w:firstLineChars="88" w:firstLine="185"/>
      </w:pPr>
      <w:commentRangeStart w:id="20"/>
      <w:r>
        <w:rPr>
          <w:rFonts w:hint="eastAsia"/>
        </w:rPr>
        <w:t>一方、中国政府はこの提案を拒否した。中国政府はどのように問題を認識し、解決策を考えているのかは本書全体を貫くテーマとなる。</w:t>
      </w:r>
      <w:commentRangeEnd w:id="20"/>
      <w:r w:rsidR="0072134C">
        <w:rPr>
          <w:rStyle w:val="af1"/>
          <w:rFonts w:ascii="Century" w:eastAsia="ＭＳ 明朝" w:hAnsi="Century" w:cs="Times New Roman"/>
          <w14:ligatures w14:val="none"/>
        </w:rPr>
        <w:commentReference w:id="20"/>
      </w:r>
    </w:p>
    <w:p w14:paraId="55064521" w14:textId="77777777" w:rsidR="007D4C44" w:rsidRDefault="007D4C44" w:rsidP="00D4370C">
      <w:pPr>
        <w:ind w:firstLineChars="88" w:firstLine="185"/>
      </w:pPr>
    </w:p>
    <w:p w14:paraId="15637225" w14:textId="348B876A" w:rsidR="00B91FD8" w:rsidRDefault="00B549DD" w:rsidP="00903A19">
      <w:pPr>
        <w:pStyle w:val="2"/>
      </w:pPr>
      <w:r>
        <w:rPr>
          <w:rFonts w:hint="eastAsia"/>
        </w:rPr>
        <w:t>２：</w:t>
      </w:r>
      <w:r w:rsidR="00296911">
        <w:rPr>
          <w:rFonts w:hint="eastAsia"/>
        </w:rPr>
        <w:t>ポストコロナの不動産危機</w:t>
      </w:r>
      <w:r w:rsidR="00D1140F">
        <w:rPr>
          <w:rFonts w:hint="eastAsia"/>
        </w:rPr>
        <w:t>（梶谷）</w:t>
      </w:r>
    </w:p>
    <w:p w14:paraId="736F7F93" w14:textId="77777777" w:rsidR="00B91FD8" w:rsidRDefault="00B91FD8" w:rsidP="00D4370C">
      <w:pPr>
        <w:ind w:firstLineChars="88" w:firstLine="185"/>
      </w:pPr>
    </w:p>
    <w:p w14:paraId="72B0BCC7" w14:textId="12899171" w:rsidR="00FF06AF" w:rsidRDefault="00FF06AF" w:rsidP="006A6329">
      <w:pPr>
        <w:pStyle w:val="3"/>
      </w:pPr>
      <w:r>
        <w:rPr>
          <w:rFonts w:hint="eastAsia"/>
        </w:rPr>
        <w:t>導入（高口）</w:t>
      </w:r>
    </w:p>
    <w:p w14:paraId="270083D0" w14:textId="0EE358CA" w:rsidR="00FF06AF" w:rsidRDefault="00FF06AF" w:rsidP="00FF06AF">
      <w:pPr>
        <w:ind w:firstLineChars="88" w:firstLine="185"/>
      </w:pPr>
      <w:r>
        <w:rPr>
          <w:rFonts w:hint="eastAsia"/>
        </w:rPr>
        <w:t>中国の不動産危機は複雑だ。前章で大都市と地方についても述べたが、それに加えて、２０２０年を起点とするコロナ禍以降の財政金融政策</w:t>
      </w:r>
      <w:ins w:id="21" w:author="後藤 祐実" w:date="2024-09-23T20:37:00Z" w16du:dateUtc="2024-09-23T11:37:00Z">
        <w:r w:rsidR="0072134C">
          <w:rPr>
            <w:rFonts w:hint="eastAsia"/>
          </w:rPr>
          <w:t>の歪み</w:t>
        </w:r>
      </w:ins>
      <w:r>
        <w:rPr>
          <w:rFonts w:hint="eastAsia"/>
        </w:rPr>
        <w:t>、２０１４年を起点とする都市化政策の失敗、20世紀世紀末から続く合理的バブルという、短期、中期、長期のマクロ経済の問題が今、同時に噴出しているという側面があるからだ。</w:t>
      </w:r>
    </w:p>
    <w:p w14:paraId="1D830D0C" w14:textId="10DF200F" w:rsidR="00FF06AF" w:rsidRDefault="00FF06AF" w:rsidP="00FF06AF">
      <w:pPr>
        <w:ind w:firstLineChars="88" w:firstLine="185"/>
      </w:pPr>
      <w:r>
        <w:rPr>
          <w:rFonts w:hint="eastAsia"/>
        </w:rPr>
        <w:t>不動産危機を理解するには、この異なる要因を個別に解き明かす作業が必要となる。本章から第4章をかけて、この3つの問題それぞれに光を当てていく。まずはポストコロナの不動産危機について見ていこう。</w:t>
      </w:r>
    </w:p>
    <w:p w14:paraId="50872DF8" w14:textId="50082BBD" w:rsidR="00FF06AF" w:rsidRDefault="00FF06AF" w:rsidP="00D4370C">
      <w:pPr>
        <w:ind w:firstLineChars="88" w:firstLine="185"/>
      </w:pPr>
      <w:r>
        <w:rPr>
          <w:rFonts w:hint="eastAsia"/>
        </w:rPr>
        <w:t>対策に１兆ドルを投入せよ、ＩＭＦにここまでの提案をさせるほどに悪化した中国の不動産危機だが、最初の火の手は意外な形で上がっている。</w:t>
      </w:r>
    </w:p>
    <w:p w14:paraId="0F52E1C5" w14:textId="77777777" w:rsidR="00FF06AF" w:rsidRPr="00FF06AF" w:rsidRDefault="00FF06AF" w:rsidP="00FF06AF">
      <w:pPr>
        <w:ind w:firstLineChars="88" w:firstLine="185"/>
      </w:pPr>
      <w:commentRangeStart w:id="22"/>
      <w:r w:rsidRPr="00FF06AF">
        <w:rPr>
          <w:rFonts w:hint="eastAsia"/>
        </w:rPr>
        <w:t>「還我血汗銭！（血と汗で稼いだ金を返せ！）」</w:t>
      </w:r>
    </w:p>
    <w:p w14:paraId="79AC0F11" w14:textId="1DE4E374" w:rsidR="00FF06AF" w:rsidRPr="00FF06AF" w:rsidRDefault="00FF06AF" w:rsidP="00FF06AF">
      <w:pPr>
        <w:ind w:firstLineChars="88" w:firstLine="185"/>
      </w:pPr>
      <w:r>
        <w:rPr>
          <w:rFonts w:hint="eastAsia"/>
        </w:rPr>
        <w:t>２０２１年９</w:t>
      </w:r>
      <w:r w:rsidRPr="00FF06AF">
        <w:rPr>
          <w:rFonts w:hint="eastAsia"/>
        </w:rPr>
        <w:t>月13日、広東省深圳市にある中国不動産デベロッパー大手・恒大集団の本部ビル前で抗議集会が開かれた。いや、深圳だけではない。中国各地の恒大集団のオフィス前で同様の抗議集会が開催された。</w:t>
      </w:r>
    </w:p>
    <w:p w14:paraId="7E1E1A1A" w14:textId="77777777" w:rsidR="00FF06AF" w:rsidRDefault="00FF06AF" w:rsidP="00FF06AF">
      <w:pPr>
        <w:ind w:firstLineChars="88" w:firstLine="185"/>
      </w:pPr>
      <w:r w:rsidRPr="00FF06AF">
        <w:rPr>
          <w:rFonts w:hint="eastAsia"/>
        </w:rPr>
        <w:t xml:space="preserve">　中国では給与未払いや債務不履行が裁判で解決することは少ない。ともかく騒ぎを起こし政府の仲介によって解決を図る</w:t>
      </w:r>
      <w:r>
        <w:rPr>
          <w:rFonts w:hint="eastAsia"/>
        </w:rPr>
        <w:t>のは</w:t>
      </w:r>
      <w:r w:rsidRPr="00FF06AF">
        <w:rPr>
          <w:rFonts w:hint="eastAsia"/>
        </w:rPr>
        <w:t>常套手段</w:t>
      </w:r>
      <w:r>
        <w:rPr>
          <w:rFonts w:hint="eastAsia"/>
        </w:rPr>
        <w:t>で、</w:t>
      </w:r>
      <w:r w:rsidRPr="00FF06AF">
        <w:rPr>
          <w:rFonts w:hint="eastAsia"/>
        </w:rPr>
        <w:t>「血と汗で稼いだ金を返せ」というシュプレヒコール</w:t>
      </w:r>
      <w:r>
        <w:rPr>
          <w:rFonts w:hint="eastAsia"/>
        </w:rPr>
        <w:t>もありふれたもの。とはいえ、</w:t>
      </w:r>
      <w:r w:rsidRPr="00FF06AF">
        <w:rPr>
          <w:rFonts w:hint="eastAsia"/>
        </w:rPr>
        <w:t>しかし、中国トップクラスの巨大企業が矢面に立たされるのは異常事態</w:t>
      </w:r>
      <w:r>
        <w:rPr>
          <w:rFonts w:hint="eastAsia"/>
        </w:rPr>
        <w:t>だ。</w:t>
      </w:r>
    </w:p>
    <w:p w14:paraId="0D6746B6" w14:textId="281DC287" w:rsidR="00FF06AF" w:rsidRPr="00FF06AF" w:rsidRDefault="00FF06AF" w:rsidP="00FF06AF">
      <w:pPr>
        <w:ind w:firstLineChars="88" w:firstLine="185"/>
      </w:pPr>
      <w:r>
        <w:rPr>
          <w:rFonts w:hint="eastAsia"/>
        </w:rPr>
        <w:t>いったい何が起きたのか？　伏線となったのは２０２０</w:t>
      </w:r>
      <w:r w:rsidRPr="00FF06AF">
        <w:rPr>
          <w:rFonts w:hint="eastAsia"/>
        </w:rPr>
        <w:t>年8月の不動産規制だ。上半期に一線都市（北京市、上海市、広州市、深圳市の四大都市）を中心に不動産価格が急上昇したため、中国政府は新たな規制を打ち出した。自治体ごとに詳細は異なるが、銀行の住宅ローン融資残高の上限設定や、現地に戸籍を持たない者の購入制限、またはある世帯が2軒目の住宅を購入する際には頭金比率と住宅ローン金利を引き上げるといった手段が採</w:t>
      </w:r>
      <w:r w:rsidRPr="00FF06AF">
        <w:rPr>
          <w:rFonts w:hint="eastAsia"/>
        </w:rPr>
        <w:lastRenderedPageBreak/>
        <w:t>用された。偽装離婚によって世帯を分けて住宅ローンを申し込むという手法を防ぐために、離婚後も一定期間は同一世帯とみなすという、珍妙な規定まで導入されている。</w:t>
      </w:r>
    </w:p>
    <w:p w14:paraId="4E1075C1" w14:textId="77777777" w:rsidR="00FF06AF" w:rsidRPr="00FF06AF" w:rsidRDefault="00FF06AF" w:rsidP="00FF06AF">
      <w:pPr>
        <w:ind w:firstLineChars="88" w:firstLine="185"/>
      </w:pPr>
      <w:r w:rsidRPr="00FF06AF">
        <w:rPr>
          <w:rFonts w:hint="eastAsia"/>
        </w:rPr>
        <w:t xml:space="preserve">　これまでも類似の規定は導入されてきたが、不動産企業に大きな打撃を与えるものではなかった。今回、危機の引き金となったのは「3つのレッドライン」と呼ばれる、債務削減義務だ。</w:t>
      </w:r>
    </w:p>
    <w:p w14:paraId="6D598079" w14:textId="31D4FAB2" w:rsidR="00FF06AF" w:rsidRDefault="00FF06AF" w:rsidP="00FF06AF">
      <w:pPr>
        <w:ind w:firstLineChars="88" w:firstLine="185"/>
      </w:pPr>
      <w:r w:rsidRPr="00FF06AF">
        <w:rPr>
          <w:rFonts w:hint="eastAsia"/>
        </w:rPr>
        <w:t xml:space="preserve">　不動産デベロッパーに対し、「負債の対資産比率を70％以下に」「純負債の対資本比率を100％以下に」「手元資金の対短期負債比率を100％以上に」との3つの基準を設定した。すべての基準に違反した場合、レッド企業に分類され、有利子負債を増やすことが認められなくなる。</w:t>
      </w:r>
      <w:r>
        <w:rPr>
          <w:rFonts w:hint="eastAsia"/>
        </w:rPr>
        <w:t>ともかく借金を重ねて経営規模を拡大することこそが勝利の道というのがそれまでの中国不動産業界の勝利の方程式だったのだが、負債を減らさなければ会社が潰れるという真反対の構図となったからだ。</w:t>
      </w:r>
    </w:p>
    <w:p w14:paraId="6A3F66A2" w14:textId="17AECF0D" w:rsidR="00FF06AF" w:rsidRDefault="00FF06AF" w:rsidP="00FF06AF">
      <w:pPr>
        <w:ind w:firstLineChars="88" w:firstLine="185"/>
      </w:pPr>
      <w:r>
        <w:rPr>
          <w:rFonts w:hint="eastAsia"/>
        </w:rPr>
        <w:t>どの不動産デベロッパーも大慌てだったが、この時点では恒大集団固有の問題だとみられていた。というのも、同社は拡大路線の急先鋒。金をかき集めるために社員に自社の投資商品を買わせてまで金をかき集めていたほか、下請け事業者の支払いもさんざん遅延させるなど、あまりにも強引な手法で知られていたからだ。新たな規制でヤンチャしすぎた会社が一つ潰れる……といった理解が大半だった。</w:t>
      </w:r>
      <w:commentRangeEnd w:id="22"/>
      <w:r w:rsidR="000945A7">
        <w:rPr>
          <w:rStyle w:val="af1"/>
          <w:rFonts w:ascii="Century" w:eastAsia="ＭＳ 明朝" w:hAnsi="Century" w:cs="Times New Roman"/>
          <w14:ligatures w14:val="none"/>
        </w:rPr>
        <w:commentReference w:id="22"/>
      </w:r>
    </w:p>
    <w:p w14:paraId="2650A41C" w14:textId="2B87A7BF" w:rsidR="00FF06AF" w:rsidRDefault="00FF06AF" w:rsidP="00D4370C">
      <w:pPr>
        <w:ind w:firstLineChars="88" w:firstLine="185"/>
      </w:pPr>
      <w:r>
        <w:rPr>
          <w:rFonts w:hint="eastAsia"/>
        </w:rPr>
        <w:t>ところがそこから危機が拡大していたのはすでに述べたとおり。単独企業の危機ではなく、不動産業界全体の、いや中国経済全体の危機となった。危機が拡大したのは当然だ。なぜならばその背景にはマクロ的な背景があるからだ。短期的なマクロ背景、その要因はコロナ禍に伴う経済対策が生んだ歪みにある。</w:t>
      </w:r>
    </w:p>
    <w:p w14:paraId="6094C9F2" w14:textId="77777777" w:rsidR="00B91FD8" w:rsidRPr="00B91FD8" w:rsidRDefault="00B91FD8" w:rsidP="00D4370C">
      <w:pPr>
        <w:ind w:firstLineChars="88" w:firstLine="185"/>
      </w:pPr>
    </w:p>
    <w:p w14:paraId="268DBB7B" w14:textId="7A27F083" w:rsidR="00F22F04" w:rsidRPr="009F4B18" w:rsidRDefault="00F22F04" w:rsidP="00F22F04">
      <w:pPr>
        <w:pStyle w:val="3"/>
        <w:ind w:firstLineChars="133" w:firstLine="319"/>
      </w:pPr>
      <w:r w:rsidRPr="009F4B18">
        <w:rPr>
          <w:b/>
          <w:bCs/>
        </w:rPr>
        <w:t>迅速かつ大胆な金融緩和</w:t>
      </w:r>
      <w:r w:rsidR="009E602E">
        <w:rPr>
          <w:rFonts w:hint="eastAsia"/>
          <w:b/>
          <w:bCs/>
        </w:rPr>
        <w:t>（梶谷）</w:t>
      </w:r>
    </w:p>
    <w:p w14:paraId="265E1AFA" w14:textId="3AC5D84A" w:rsidR="00F22F04" w:rsidRPr="009F4B18" w:rsidRDefault="009E602E" w:rsidP="00F22F04">
      <w:pPr>
        <w:ind w:firstLineChars="133" w:firstLine="279"/>
      </w:pPr>
      <w:r>
        <w:rPr>
          <w:rFonts w:hint="eastAsia"/>
        </w:rPr>
        <w:t>それ</w:t>
      </w:r>
      <w:r w:rsidR="00F22F04" w:rsidRPr="009F4B18">
        <w:t>では、コロナ禍以降の中国のマクロ経済政策を振り返</w:t>
      </w:r>
      <w:r>
        <w:rPr>
          <w:rFonts w:hint="eastAsia"/>
        </w:rPr>
        <w:t>ることから始めよう。</w:t>
      </w:r>
      <w:r w:rsidR="00F22F04" w:rsidRPr="009F4B18">
        <w:t>まず金融政策</w:t>
      </w:r>
      <w:r>
        <w:rPr>
          <w:rFonts w:hint="eastAsia"/>
        </w:rPr>
        <w:t>を取りあげよう。</w:t>
      </w:r>
      <w:r w:rsidR="00F22F04" w:rsidRPr="009F4B18">
        <w:t>結論から先に言うなら、</w:t>
      </w:r>
      <w:r>
        <w:rPr>
          <w:rFonts w:hint="eastAsia"/>
        </w:rPr>
        <w:t>新型コロナウイルスの流行に伴う金融対策</w:t>
      </w:r>
      <w:r w:rsidR="00F22F04" w:rsidRPr="009F4B18">
        <w:t>は、きわめて迅速かつ大胆なもの</w:t>
      </w:r>
      <w:r>
        <w:rPr>
          <w:rFonts w:hint="eastAsia"/>
        </w:rPr>
        <w:t>であった</w:t>
      </w:r>
      <w:r w:rsidR="00F22F04" w:rsidRPr="009F4B18">
        <w:t>。</w:t>
      </w:r>
    </w:p>
    <w:p w14:paraId="0C1AE17F" w14:textId="77777777" w:rsidR="00A56079" w:rsidRDefault="009E602E" w:rsidP="00F22F04">
      <w:pPr>
        <w:ind w:firstLineChars="133" w:firstLine="279"/>
      </w:pPr>
      <w:r>
        <w:rPr>
          <w:rFonts w:hint="eastAsia"/>
        </w:rPr>
        <w:t>２０２０年１月23日、中国政府は</w:t>
      </w:r>
      <w:r w:rsidR="00F22F04" w:rsidRPr="009F4B18">
        <w:t>湖北省武漢市</w:t>
      </w:r>
      <w:r>
        <w:rPr>
          <w:rFonts w:hint="eastAsia"/>
        </w:rPr>
        <w:t>の都市封鎖を発表した。その数日後には湖北省全域に封鎖は拡大される。その後、3カ月近く湖北省から出ることも入ることも許されない封鎖状態が続いた。同時に中国全土で約1カ月にわたり外出規制がしかれた。オフィスにも工場にも出勤は許されず、</w:t>
      </w:r>
      <w:r w:rsidR="00224A85">
        <w:rPr>
          <w:rFonts w:hint="eastAsia"/>
        </w:rPr>
        <w:t>原則として全国民に</w:t>
      </w:r>
      <w:r>
        <w:rPr>
          <w:rFonts w:hint="eastAsia"/>
        </w:rPr>
        <w:t>外出自粛が</w:t>
      </w:r>
      <w:r w:rsidR="00224A85">
        <w:rPr>
          <w:rFonts w:hint="eastAsia"/>
        </w:rPr>
        <w:t>要請された。働けないのだから経済活動の急速な収縮も当然だ。２０２０年第１四半期の経済成長率は前年同期比でマイナス６・９％減と大きく落ち込んだ。マイナス成長は１９９２年から始まったＧＤＰ四半期統計で初の事態。また、２０２２年の上海ロックダウンや中国全土で</w:t>
      </w:r>
      <w:r w:rsidR="00224A85">
        <w:rPr>
          <w:rFonts w:hint="eastAsia"/>
        </w:rPr>
        <w:lastRenderedPageBreak/>
        <w:t>のコロナ感染爆発でもマイナスとなることはなかった。</w:t>
      </w:r>
      <w:r w:rsidR="00A56079">
        <w:rPr>
          <w:rFonts w:hint="eastAsia"/>
        </w:rPr>
        <w:t>この四半期統計だけでも、</w:t>
      </w:r>
      <w:r w:rsidR="00224A85">
        <w:rPr>
          <w:rFonts w:hint="eastAsia"/>
        </w:rPr>
        <w:t>２０２</w:t>
      </w:r>
      <w:r w:rsidR="00A56079">
        <w:rPr>
          <w:rFonts w:hint="eastAsia"/>
        </w:rPr>
        <w:t>0</w:t>
      </w:r>
      <w:r w:rsidR="00224A85">
        <w:rPr>
          <w:rFonts w:hint="eastAsia"/>
        </w:rPr>
        <w:t>年</w:t>
      </w:r>
      <w:r w:rsidR="00A56079">
        <w:rPr>
          <w:rFonts w:hint="eastAsia"/>
        </w:rPr>
        <w:t>1月</w:t>
      </w:r>
      <w:r w:rsidR="00224A85">
        <w:rPr>
          <w:rFonts w:hint="eastAsia"/>
        </w:rPr>
        <w:t>の14億人外出自粛</w:t>
      </w:r>
      <w:r w:rsidR="00A56079">
        <w:rPr>
          <w:rFonts w:hint="eastAsia"/>
        </w:rPr>
        <w:t>がもたらした経済的打撃の大きさがわかるだろう。</w:t>
      </w:r>
    </w:p>
    <w:p w14:paraId="033DB2A1" w14:textId="2D859C56" w:rsidR="00F22F04" w:rsidRPr="009F4B18" w:rsidRDefault="00F22F04" w:rsidP="00F22F04">
      <w:pPr>
        <w:ind w:firstLineChars="133" w:firstLine="279"/>
      </w:pPr>
      <w:commentRangeStart w:id="23"/>
      <w:r w:rsidRPr="009F4B18">
        <w:t>この危機的な状況に対して、まず行われたのが迅速な流動性の供給である。</w:t>
      </w:r>
      <w:r w:rsidR="00A56079">
        <w:rPr>
          <w:rFonts w:hint="eastAsia"/>
        </w:rPr>
        <w:t>低金利で資金を供給することで、企業が潰れないようにという手当である。</w:t>
      </w:r>
      <w:r w:rsidRPr="009F4B18">
        <w:t>早くも2月1日には、中国人民銀行（PBC）、財政部、中国銀行保険監督管理委員会、証券監督管理委員会、国家外貨管理局という経済政策を管轄する5つの部署が連名で、「新型肺炎流行の影響を最小限にするために金融政策を強化する通知」を発表した</w:t>
      </w:r>
      <w:r w:rsidR="00A56079">
        <w:rPr>
          <w:rStyle w:val="af9"/>
        </w:rPr>
        <w:endnoteReference w:id="1"/>
      </w:r>
      <w:r w:rsidRPr="009F4B18">
        <w:t>。同通知では、医療部門等を中心に特定分野の企業に対する優遇貸付を速やかに行うための潤沢な流動性の供給などが盛り込まれている。</w:t>
      </w:r>
    </w:p>
    <w:p w14:paraId="5769C503" w14:textId="39B9E004" w:rsidR="00C0615A" w:rsidRDefault="00F22F04" w:rsidP="00F22F04">
      <w:pPr>
        <w:ind w:firstLineChars="133" w:firstLine="279"/>
      </w:pPr>
      <w:r w:rsidRPr="009F4B18">
        <w:t>この通知を受けて、PBCは湖北省など肺炎の流行が深刻な地域の企業、</w:t>
      </w:r>
      <w:r w:rsidR="00A56079">
        <w:rPr>
          <w:rFonts w:hint="eastAsia"/>
        </w:rPr>
        <w:t>そして</w:t>
      </w:r>
      <w:r w:rsidRPr="009F4B18">
        <w:t>医療品や生活物資を生産する産業、さらには防疫上影響を大きく受ける小売り、宿泊、飲食などの産業、小型零細企業などを対象として、最優遇貸出金利（ローンプライムレート、</w:t>
      </w:r>
      <w:r w:rsidR="00715783">
        <w:rPr>
          <w:rFonts w:hint="eastAsia"/>
        </w:rPr>
        <w:t>ＬＰＲ</w:t>
      </w:r>
      <w:r w:rsidRPr="009F4B18">
        <w:t>）を下回る低金利融資を実施</w:t>
      </w:r>
      <w:r w:rsidR="00A56079">
        <w:rPr>
          <w:rFonts w:hint="eastAsia"/>
        </w:rPr>
        <w:t>した</w:t>
      </w:r>
      <w:r w:rsidRPr="009F4B18">
        <w:t>。</w:t>
      </w:r>
    </w:p>
    <w:p w14:paraId="5443A3F7" w14:textId="4F7294E2" w:rsidR="00F22F04" w:rsidRDefault="00C0615A" w:rsidP="00F22F04">
      <w:pPr>
        <w:ind w:firstLineChars="133" w:firstLine="279"/>
      </w:pPr>
      <w:commentRangeStart w:id="24"/>
      <w:r>
        <w:rPr>
          <w:rFonts w:hint="eastAsia"/>
        </w:rPr>
        <w:t>やや専門的な話となるが、</w:t>
      </w:r>
      <w:r w:rsidR="00715783">
        <w:rPr>
          <w:rFonts w:hint="eastAsia"/>
        </w:rPr>
        <w:t>ＬＰＲ以下</w:t>
      </w:r>
      <w:r w:rsidR="00600564">
        <w:rPr>
          <w:rFonts w:hint="eastAsia"/>
        </w:rPr>
        <w:t>の低金利融資を実現するためには</w:t>
      </w:r>
      <w:r w:rsidR="002F683A">
        <w:rPr>
          <w:rFonts w:hint="eastAsia"/>
        </w:rPr>
        <w:t>以下のような手法が用いられた。</w:t>
      </w:r>
      <w:r w:rsidR="00F22F04" w:rsidRPr="009F4B18">
        <w:t>。まずPBCによる低金利の貸出資金が各金融機関に供給され、さらに財政部によって50％の利息が補填されたうえで、特定業務分野の企業に対して実行された。再貸出は1年物の中期貸出ファシリティ（MLF）によって行われるが、適用金利は従前の3.25％から3.15％に引き下げられた（露口、2020）。このほか、2月3日及び4日に人民銀行は資本市場の流動性不足を回避するためにリバース・レポで1.7兆元の資金を銀行間市場に供給したほか、2月20日には1年物LPR金利4.15％から4.05％へ0.1％引き下げている。</w:t>
      </w:r>
      <w:commentRangeEnd w:id="24"/>
      <w:r w:rsidR="00407936">
        <w:rPr>
          <w:rStyle w:val="af1"/>
          <w:rFonts w:ascii="Century" w:eastAsia="ＭＳ 明朝" w:hAnsi="Century" w:cs="Times New Roman"/>
          <w14:ligatures w14:val="none"/>
        </w:rPr>
        <w:commentReference w:id="24"/>
      </w:r>
    </w:p>
    <w:p w14:paraId="2A4435F6" w14:textId="73B2F670" w:rsidR="00600564" w:rsidRDefault="00600564" w:rsidP="00F22F04">
      <w:pPr>
        <w:ind w:firstLineChars="133" w:firstLine="279"/>
      </w:pPr>
      <w:r>
        <w:rPr>
          <w:rFonts w:hint="eastAsia"/>
        </w:rPr>
        <w:t>コロナ対策がもたらす未曾有の金融危機を防ぐべく、できる手段をかき集めてきた印象だ。</w:t>
      </w:r>
      <w:commentRangeEnd w:id="23"/>
      <w:r>
        <w:rPr>
          <w:rStyle w:val="af1"/>
          <w:rFonts w:ascii="Century" w:eastAsia="ＭＳ 明朝" w:hAnsi="Century" w:cs="Times New Roman"/>
          <w14:ligatures w14:val="none"/>
        </w:rPr>
        <w:commentReference w:id="23"/>
      </w:r>
    </w:p>
    <w:p w14:paraId="796BD62A" w14:textId="77777777" w:rsidR="00600564" w:rsidRDefault="00600564" w:rsidP="00F22F04">
      <w:pPr>
        <w:ind w:firstLineChars="133" w:firstLine="279"/>
      </w:pPr>
    </w:p>
    <w:p w14:paraId="09A253F0" w14:textId="77777777" w:rsidR="00600564" w:rsidRPr="009F4B18" w:rsidRDefault="00600564" w:rsidP="00F22F04">
      <w:pPr>
        <w:ind w:firstLineChars="133" w:firstLine="279"/>
      </w:pPr>
    </w:p>
    <w:p w14:paraId="41F61C83" w14:textId="77777777" w:rsidR="00F22F04" w:rsidRPr="009F4B18" w:rsidRDefault="00F22F04" w:rsidP="00F22F04">
      <w:pPr>
        <w:pStyle w:val="3"/>
      </w:pPr>
      <w:r w:rsidRPr="009F4B18">
        <w:t>金融緩和のメカニズムと効果</w:t>
      </w:r>
    </w:p>
    <w:p w14:paraId="011876FD" w14:textId="77777777" w:rsidR="00600564" w:rsidRDefault="00600564" w:rsidP="00F22F04">
      <w:pPr>
        <w:ind w:firstLineChars="133" w:firstLine="279"/>
      </w:pPr>
    </w:p>
    <w:p w14:paraId="19B0A901" w14:textId="3D5F8978" w:rsidR="00F22F04" w:rsidRPr="009F4B18" w:rsidRDefault="00F22F04" w:rsidP="00F22F04">
      <w:pPr>
        <w:ind w:firstLineChars="133" w:firstLine="279"/>
      </w:pPr>
      <w:r w:rsidRPr="009F4B18">
        <w:t>この流動性供給の効果を検証した研究を紹介しよう。北京大学を中心とした</w:t>
      </w:r>
      <w:r w:rsidR="00600564">
        <w:rPr>
          <w:rFonts w:hint="eastAsia"/>
        </w:rPr>
        <w:t>、</w:t>
      </w:r>
      <w:r w:rsidRPr="009F4B18">
        <w:t>中国におけるイノベーションと企業家精神に関する企業調査（ESIEC）</w:t>
      </w:r>
      <w:r w:rsidR="00600564" w:rsidRPr="009F4B18">
        <w:rPr>
          <w:rFonts w:hint="eastAsia"/>
        </w:rPr>
        <w:t>チーム</w:t>
      </w:r>
      <w:r w:rsidRPr="009F4B18">
        <w:t>は、2020年2月</w:t>
      </w:r>
      <w:r w:rsidR="00600564">
        <w:rPr>
          <w:rFonts w:hint="eastAsia"/>
        </w:rPr>
        <w:t>と</w:t>
      </w:r>
      <w:r w:rsidRPr="009F4B18">
        <w:t>5月の2回</w:t>
      </w:r>
      <w:r w:rsidR="00600564">
        <w:rPr>
          <w:rFonts w:hint="eastAsia"/>
        </w:rPr>
        <w:t>、</w:t>
      </w:r>
      <w:r w:rsidRPr="009F4B18">
        <w:t>事前にサンプリングした中小企業に対して電話インタビューを実施した（Dai et al., 2021)。調査対象は河南省、広東省、浙江省、上海市、甘粛省、遼寧省、北</w:t>
      </w:r>
      <w:r w:rsidRPr="009F4B18">
        <w:lastRenderedPageBreak/>
        <w:t>京市の7つの省で、調査サンプルは2513社（うち292社はすでに廃業、回答率は51.3％）である。</w:t>
      </w:r>
    </w:p>
    <w:p w14:paraId="295055EB" w14:textId="0990DC3D" w:rsidR="00F22F04" w:rsidRPr="009F4B18" w:rsidRDefault="00F22F04" w:rsidP="00F22F04">
      <w:pPr>
        <w:ind w:firstLineChars="133" w:firstLine="279"/>
      </w:pPr>
      <w:r w:rsidRPr="009F4B18">
        <w:t>2月の調査では、中小企業が直面している深刻な問題として、資金繰りが苦しい、という回答が最も多く、原材料や労働者不足、契約不履行といった回答が続いた。</w:t>
      </w:r>
      <w:r w:rsidR="00600564">
        <w:rPr>
          <w:rFonts w:hint="eastAsia"/>
        </w:rPr>
        <w:t>それが</w:t>
      </w:r>
      <w:r w:rsidRPr="009F4B18">
        <w:t>5月になるとこれらの問題を挙げる回答は大きく減少し、代わって需要不足が新たな問題として浮上している。</w:t>
      </w:r>
      <w:r w:rsidR="00600564">
        <w:rPr>
          <w:rFonts w:hint="eastAsia"/>
        </w:rPr>
        <w:t>２</w:t>
      </w:r>
      <w:r w:rsidRPr="009F4B18">
        <w:t>月以降の</w:t>
      </w:r>
      <w:r w:rsidR="00600564">
        <w:rPr>
          <w:rFonts w:hint="eastAsia"/>
        </w:rPr>
        <w:t>対策が効果をあげたと</w:t>
      </w:r>
      <w:r w:rsidRPr="009F4B18">
        <w:t>考えられる。</w:t>
      </w:r>
    </w:p>
    <w:p w14:paraId="2DDFBD31" w14:textId="3ACA4709" w:rsidR="00600564" w:rsidRDefault="00600564" w:rsidP="00600564">
      <w:pPr>
        <w:ind w:firstLineChars="133" w:firstLine="279"/>
      </w:pPr>
      <w:r>
        <w:rPr>
          <w:rFonts w:hint="eastAsia"/>
        </w:rPr>
        <w:t>数ある</w:t>
      </w:r>
      <w:r w:rsidR="00F22F04" w:rsidRPr="009F4B18">
        <w:t>流動性供給</w:t>
      </w:r>
      <w:r>
        <w:rPr>
          <w:rFonts w:hint="eastAsia"/>
        </w:rPr>
        <w:t>の施策でも、</w:t>
      </w:r>
      <w:r w:rsidR="00F22F04" w:rsidRPr="009F4B18">
        <w:t>大きな役割を果たしたのが迅速な貸出金利引き下げであった。</w:t>
      </w:r>
      <w:r>
        <w:rPr>
          <w:rFonts w:hint="eastAsia"/>
        </w:rPr>
        <w:t>この</w:t>
      </w:r>
      <w:r w:rsidRPr="009F4B18">
        <w:t>背景には、金利ベースの金融政策の実現に向け</w:t>
      </w:r>
      <w:r>
        <w:rPr>
          <w:rFonts w:hint="eastAsia"/>
        </w:rPr>
        <w:t>て、</w:t>
      </w:r>
      <w:r w:rsidRPr="009F4B18">
        <w:t>PBC</w:t>
      </w:r>
      <w:r>
        <w:rPr>
          <w:rFonts w:hint="eastAsia"/>
        </w:rPr>
        <w:t>が長い時間をかけて</w:t>
      </w:r>
      <w:r w:rsidRPr="009F4B18">
        <w:t>地道な取組み</w:t>
      </w:r>
      <w:r>
        <w:rPr>
          <w:rFonts w:hint="eastAsia"/>
        </w:rPr>
        <w:t>を続けてきたことがある。</w:t>
      </w:r>
    </w:p>
    <w:p w14:paraId="0EBD9882" w14:textId="2DA6ABF8" w:rsidR="00600564" w:rsidRDefault="00F22F04" w:rsidP="00F22F04">
      <w:pPr>
        <w:ind w:firstLineChars="133" w:firstLine="279"/>
      </w:pPr>
      <w:r w:rsidRPr="009F4B18">
        <w:t>図1は中国の政策金利の推移を示したものである。中国人民銀行（PBC）は</w:t>
      </w:r>
      <w:r w:rsidR="00600564">
        <w:rPr>
          <w:rFonts w:hint="eastAsia"/>
        </w:rPr>
        <w:t>従来、</w:t>
      </w:r>
      <w:r w:rsidRPr="009F4B18">
        <w:t>金利を規制するとともに</w:t>
      </w:r>
      <w:r w:rsidR="00600564">
        <w:rPr>
          <w:rFonts w:hint="eastAsia"/>
        </w:rPr>
        <w:t>、</w:t>
      </w:r>
      <w:r w:rsidRPr="009F4B18">
        <w:t>窓口指導</w:t>
      </w:r>
      <w:r w:rsidR="00600564">
        <w:rPr>
          <w:rFonts w:hint="eastAsia"/>
        </w:rPr>
        <w:t>による</w:t>
      </w:r>
      <w:r w:rsidRPr="009F4B18">
        <w:t>銀行融資の総量コントロール</w:t>
      </w:r>
      <w:r w:rsidR="00600564">
        <w:rPr>
          <w:rFonts w:hint="eastAsia"/>
        </w:rPr>
        <w:t>を実施し</w:t>
      </w:r>
      <w:r w:rsidRPr="009F4B18">
        <w:t>、対象となる産業（不動産やインフラなど）に融資を誘導していた。</w:t>
      </w:r>
      <w:r w:rsidR="00600564">
        <w:rPr>
          <w:rFonts w:hint="eastAsia"/>
        </w:rPr>
        <w:t>政府が必要と考える産業に資金を送り込めるという意味では都合のいい制度だが、政策金利を変えても</w:t>
      </w:r>
      <w:r w:rsidRPr="009F4B18">
        <w:t>市中金利</w:t>
      </w:r>
      <w:r w:rsidR="00600564">
        <w:rPr>
          <w:rFonts w:hint="eastAsia"/>
        </w:rPr>
        <w:t>が操作できないという課題があった。そこで</w:t>
      </w:r>
      <w:r w:rsidRPr="009F4B18">
        <w:t>貸出しの総量を規制する、あるいはマネーサプライ成長率を目標とするなどの量的なコントロールを</w:t>
      </w:r>
      <w:r w:rsidR="00600564">
        <w:rPr>
          <w:rFonts w:hint="eastAsia"/>
        </w:rPr>
        <w:t>併用することでカバーしてきた。</w:t>
      </w:r>
    </w:p>
    <w:p w14:paraId="73614685" w14:textId="60857F29" w:rsidR="00F22F04" w:rsidRDefault="00F22F04" w:rsidP="00F22F04">
      <w:pPr>
        <w:ind w:firstLineChars="133" w:firstLine="279"/>
      </w:pPr>
      <w:r w:rsidRPr="009F4B18">
        <w:t>2017年12月にPBCはマネーサプライの数量目標の公表を中止、数量ベースの金融政策</w:t>
      </w:r>
      <w:r w:rsidR="00600564">
        <w:rPr>
          <w:rFonts w:hint="eastAsia"/>
        </w:rPr>
        <w:t>をとりやめた。代わって</w:t>
      </w:r>
      <w:r w:rsidRPr="009F4B18">
        <w:t>ローンプライムレートが政策金利として運用する金利ベースの金融政策への段階的移行を決定した（Chen=Tao, 2018)。</w:t>
      </w:r>
    </w:p>
    <w:p w14:paraId="337DDE8F" w14:textId="77777777" w:rsidR="00F22F04" w:rsidRDefault="00F22F04" w:rsidP="00F22F04">
      <w:pPr>
        <w:ind w:firstLineChars="133" w:firstLine="279"/>
      </w:pPr>
    </w:p>
    <w:p w14:paraId="465B0502" w14:textId="72AB09FF" w:rsidR="00F22F04" w:rsidRDefault="00F22F04" w:rsidP="00F22F04">
      <w:pPr>
        <w:ind w:firstLineChars="133" w:firstLine="279"/>
        <w:rPr>
          <w:b/>
          <w:bCs/>
        </w:rPr>
      </w:pPr>
      <w:r w:rsidRPr="009F4B18">
        <w:rPr>
          <w:b/>
          <w:bCs/>
        </w:rPr>
        <w:t>図1：中国の政策金利の動向</w:t>
      </w:r>
    </w:p>
    <w:p w14:paraId="1E7EBB28" w14:textId="6BCD8A2A" w:rsidR="00F22F04" w:rsidRPr="009F4B18" w:rsidRDefault="00F22F04" w:rsidP="00F22F04">
      <w:r w:rsidRPr="00F22F04">
        <w:rPr>
          <w:noProof/>
        </w:rPr>
        <w:drawing>
          <wp:inline distT="0" distB="0" distL="0" distR="0" wp14:anchorId="473A54A9" wp14:editId="4597D023">
            <wp:extent cx="4515480" cy="3372321"/>
            <wp:effectExtent l="0" t="0" r="0" b="0"/>
            <wp:docPr id="2136732078"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32078" name="図 1" descr="グラフ, 折れ線グラフ&#10;&#10;自動的に生成された説明"/>
                    <pic:cNvPicPr/>
                  </pic:nvPicPr>
                  <pic:blipFill>
                    <a:blip r:embed="rId12"/>
                    <a:stretch>
                      <a:fillRect/>
                    </a:stretch>
                  </pic:blipFill>
                  <pic:spPr>
                    <a:xfrm>
                      <a:off x="0" y="0"/>
                      <a:ext cx="4515480" cy="3372321"/>
                    </a:xfrm>
                    <a:prstGeom prst="rect">
                      <a:avLst/>
                    </a:prstGeom>
                  </pic:spPr>
                </pic:pic>
              </a:graphicData>
            </a:graphic>
          </wp:inline>
        </w:drawing>
      </w:r>
    </w:p>
    <w:p w14:paraId="2CDBEC41" w14:textId="77777777" w:rsidR="00F22F04" w:rsidRPr="009F4B18" w:rsidRDefault="00F22F04" w:rsidP="00F22F04">
      <w:pPr>
        <w:ind w:firstLineChars="133" w:firstLine="279"/>
      </w:pPr>
      <w:r w:rsidRPr="009F4B18">
        <w:lastRenderedPageBreak/>
        <w:t>（出所）中国人民銀行ウェブサイト（</w:t>
      </w:r>
      <w:hyperlink r:id="rId13" w:history="1">
        <w:r w:rsidRPr="009F4B18">
          <w:rPr>
            <w:rStyle w:val="af"/>
          </w:rPr>
          <w:t>http://www.pbc.gov.cn/）</w:t>
        </w:r>
      </w:hyperlink>
    </w:p>
    <w:p w14:paraId="65E0C288" w14:textId="77777777" w:rsidR="00F22F04" w:rsidRDefault="00F22F04" w:rsidP="00F22F04">
      <w:pPr>
        <w:ind w:firstLineChars="133" w:firstLine="279"/>
      </w:pPr>
    </w:p>
    <w:p w14:paraId="0C033AE1" w14:textId="7C57FB08" w:rsidR="00F22F04" w:rsidRDefault="00600564" w:rsidP="00F22F04">
      <w:pPr>
        <w:ind w:firstLineChars="133" w:firstLine="279"/>
      </w:pPr>
      <w:r>
        <w:rPr>
          <w:rFonts w:hint="eastAsia"/>
        </w:rPr>
        <w:t>改革後の</w:t>
      </w:r>
      <w:r w:rsidR="00F22F04" w:rsidRPr="009F4B18">
        <w:t>金融政策運営について、中国人民銀行総裁の易鋼氏（当時）が『金融研究』に発表した論文をもとに整理しておこう（易、2021）。図2に示されているように、人民銀行が直接働きかけを行うのは短期市場におけるリバースレートと、長期市場における中期貸し出しファシリティ（MLF）である。これらの政策金利の水準に合わせて、レポレート及び、LPRといった市場基準金利の水準が決ま</w:t>
      </w:r>
      <w:r>
        <w:rPr>
          <w:rFonts w:hint="eastAsia"/>
        </w:rPr>
        <w:t>り、</w:t>
      </w:r>
      <w:r w:rsidR="00F22F04" w:rsidRPr="009F4B18">
        <w:t>市場基準金利の動きを反映して市中の貸出金利が決まってくる</w:t>
      </w:r>
      <w:r>
        <w:rPr>
          <w:rFonts w:hint="eastAsia"/>
        </w:rPr>
        <w:t>。</w:t>
      </w:r>
    </w:p>
    <w:p w14:paraId="72F6853B" w14:textId="7243E4D8" w:rsidR="00F22F04" w:rsidRDefault="00600564" w:rsidP="00600564">
      <w:pPr>
        <w:ind w:firstLineChars="133" w:firstLine="279"/>
      </w:pPr>
      <w:r>
        <w:rPr>
          <w:rFonts w:hint="eastAsia"/>
        </w:rPr>
        <w:t>改革後、</w:t>
      </w:r>
      <w:r w:rsidR="00F22F04" w:rsidRPr="009F4B18">
        <w:t>各種の貸出金利を加重平均した平均貸出金利は2019年3月の5.69％</w:t>
      </w:r>
      <w:r>
        <w:rPr>
          <w:rFonts w:hint="eastAsia"/>
        </w:rPr>
        <w:t>から</w:t>
      </w:r>
      <w:r w:rsidR="00F22F04" w:rsidRPr="009F4B18">
        <w:t>LPRの引き下げに合わせて徐々に低下し、20年6月には5.06%まで低下した。その後、2021年12月の追加的なLPRの影響を受けて、平均貸出金利も4.76％の水準まで低下している。</w:t>
      </w:r>
      <w:r>
        <w:rPr>
          <w:rFonts w:hint="eastAsia"/>
        </w:rPr>
        <w:t>政策金利の変更によって実際の貸出金利を引き下げることに見事に成功したわけだ。コロナ禍を予想した改革ではなかったが、危機においてもこの地道な取り組みが効果を発揮したことは</w:t>
      </w:r>
      <w:r w:rsidR="00F22F04" w:rsidRPr="009F4B18">
        <w:t>踏まえておくべきだろう。</w:t>
      </w:r>
    </w:p>
    <w:p w14:paraId="657CCBCE" w14:textId="77777777" w:rsidR="00F22F04" w:rsidRPr="009F4B18" w:rsidRDefault="00F22F04" w:rsidP="00F22F04">
      <w:pPr>
        <w:ind w:firstLineChars="133" w:firstLine="279"/>
      </w:pPr>
    </w:p>
    <w:p w14:paraId="76620AD0" w14:textId="77777777" w:rsidR="00F22F04" w:rsidRPr="009F4B18" w:rsidRDefault="00F22F04" w:rsidP="00F22F04">
      <w:pPr>
        <w:ind w:firstLineChars="133" w:firstLine="279"/>
      </w:pPr>
      <w:r w:rsidRPr="009F4B18">
        <w:rPr>
          <w:b/>
          <w:bCs/>
        </w:rPr>
        <w:t>図2：金利調整を通じた金融政策のメカニズム</w:t>
      </w:r>
    </w:p>
    <w:p w14:paraId="2A45BA6F" w14:textId="21767353" w:rsidR="00F22F04" w:rsidRPr="009F4B18" w:rsidRDefault="00F22F04" w:rsidP="00F22F04">
      <w:pPr>
        <w:ind w:firstLineChars="133" w:firstLine="279"/>
      </w:pPr>
      <w:r w:rsidRPr="009F4B18">
        <w:rPr>
          <w:noProof/>
        </w:rPr>
        <mc:AlternateContent>
          <mc:Choice Requires="wps">
            <w:drawing>
              <wp:inline distT="0" distB="0" distL="0" distR="0" wp14:anchorId="60F5DBFC" wp14:editId="53052BB6">
                <wp:extent cx="304800" cy="304800"/>
                <wp:effectExtent l="0" t="0" r="0" b="0"/>
                <wp:docPr id="1260422996" name="正方形/長方形 2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0E73C" id="正方形/長方形 2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22F04">
        <w:rPr>
          <w:noProof/>
        </w:rPr>
        <w:t xml:space="preserve"> </w:t>
      </w:r>
      <w:r w:rsidRPr="00F22F04">
        <w:rPr>
          <w:noProof/>
        </w:rPr>
        <w:drawing>
          <wp:inline distT="0" distB="0" distL="0" distR="0" wp14:anchorId="525EF7A5" wp14:editId="28714547">
            <wp:extent cx="4782217" cy="2495898"/>
            <wp:effectExtent l="0" t="0" r="0" b="0"/>
            <wp:docPr id="131564499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44997" name="図 1" descr="ダイアグラム&#10;&#10;自動的に生成された説明"/>
                    <pic:cNvPicPr/>
                  </pic:nvPicPr>
                  <pic:blipFill>
                    <a:blip r:embed="rId14"/>
                    <a:stretch>
                      <a:fillRect/>
                    </a:stretch>
                  </pic:blipFill>
                  <pic:spPr>
                    <a:xfrm>
                      <a:off x="0" y="0"/>
                      <a:ext cx="4782217" cy="2495898"/>
                    </a:xfrm>
                    <a:prstGeom prst="rect">
                      <a:avLst/>
                    </a:prstGeom>
                  </pic:spPr>
                </pic:pic>
              </a:graphicData>
            </a:graphic>
          </wp:inline>
        </w:drawing>
      </w:r>
    </w:p>
    <w:p w14:paraId="500E0B51" w14:textId="77777777" w:rsidR="00F22F04" w:rsidRPr="009F4B18" w:rsidRDefault="00F22F04" w:rsidP="00F22F04">
      <w:pPr>
        <w:ind w:firstLineChars="133" w:firstLine="279"/>
      </w:pPr>
      <w:r w:rsidRPr="009F4B18">
        <w:t>(出所) 易（2021）</w:t>
      </w:r>
    </w:p>
    <w:p w14:paraId="6A68CEF1" w14:textId="77777777" w:rsidR="00F22F04" w:rsidRDefault="00F22F04" w:rsidP="00F22F04">
      <w:pPr>
        <w:ind w:firstLineChars="133" w:firstLine="279"/>
        <w:rPr>
          <w:b/>
          <w:bCs/>
        </w:rPr>
      </w:pPr>
    </w:p>
    <w:p w14:paraId="1634F602" w14:textId="15C73C56" w:rsidR="00F22F04" w:rsidRDefault="00F22F04" w:rsidP="00F22F04">
      <w:pPr>
        <w:ind w:firstLineChars="133" w:firstLine="279"/>
      </w:pPr>
      <w:r w:rsidRPr="009F4B18">
        <w:rPr>
          <w:b/>
          <w:bCs/>
        </w:rPr>
        <w:t>図3： 社会融資残高成長率（対前年、％）</w:t>
      </w:r>
    </w:p>
    <w:p w14:paraId="1B0C8272" w14:textId="6F04D99C" w:rsidR="00F22F04" w:rsidRPr="009F4B18" w:rsidRDefault="00F22F04" w:rsidP="00F22F04">
      <w:pPr>
        <w:ind w:firstLineChars="133" w:firstLine="279"/>
      </w:pPr>
      <w:r w:rsidRPr="00F22F04">
        <w:rPr>
          <w:noProof/>
        </w:rPr>
        <w:lastRenderedPageBreak/>
        <w:drawing>
          <wp:inline distT="0" distB="0" distL="0" distR="0" wp14:anchorId="281D19A1" wp14:editId="59E1B01D">
            <wp:extent cx="5334000" cy="3017520"/>
            <wp:effectExtent l="0" t="0" r="0" b="0"/>
            <wp:docPr id="898991630"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91630" name="図 1" descr="グラフ, 折れ線グラフ&#10;&#10;自動的に生成された説明"/>
                    <pic:cNvPicPr/>
                  </pic:nvPicPr>
                  <pic:blipFill>
                    <a:blip r:embed="rId15"/>
                    <a:stretch>
                      <a:fillRect/>
                    </a:stretch>
                  </pic:blipFill>
                  <pic:spPr>
                    <a:xfrm>
                      <a:off x="0" y="0"/>
                      <a:ext cx="5334000" cy="3017520"/>
                    </a:xfrm>
                    <a:prstGeom prst="rect">
                      <a:avLst/>
                    </a:prstGeom>
                  </pic:spPr>
                </pic:pic>
              </a:graphicData>
            </a:graphic>
          </wp:inline>
        </w:drawing>
      </w:r>
    </w:p>
    <w:p w14:paraId="08CE6AB8" w14:textId="77777777" w:rsidR="00F22F04" w:rsidRPr="009F4B18" w:rsidRDefault="00F22F04" w:rsidP="00F22F04">
      <w:pPr>
        <w:ind w:firstLineChars="133" w:firstLine="279"/>
      </w:pPr>
      <w:r w:rsidRPr="009F4B18">
        <w:t>（出所）図表1に同じ</w:t>
      </w:r>
    </w:p>
    <w:p w14:paraId="60ABD695" w14:textId="77777777" w:rsidR="00F22F04" w:rsidRDefault="00F22F04" w:rsidP="00F22F04">
      <w:pPr>
        <w:ind w:firstLineChars="133" w:firstLine="279"/>
      </w:pPr>
    </w:p>
    <w:p w14:paraId="16820A50" w14:textId="0EC2990B" w:rsidR="00FB6957" w:rsidRDefault="00F22F04" w:rsidP="00F22F04">
      <w:pPr>
        <w:ind w:firstLineChars="133" w:firstLine="279"/>
      </w:pPr>
      <w:r w:rsidRPr="009F4B18">
        <w:t>ただし、</w:t>
      </w:r>
      <w:r w:rsidR="00FB6957">
        <w:rPr>
          <w:rFonts w:hint="eastAsia"/>
        </w:rPr>
        <w:t>流動性供給の施策はすべてがうまくいったわけではない。</w:t>
      </w:r>
      <w:r w:rsidRPr="009F4B18">
        <w:t>2021年になると、金融は緩和</w:t>
      </w:r>
      <w:r w:rsidR="00FB6957">
        <w:rPr>
          <w:rFonts w:hint="eastAsia"/>
        </w:rPr>
        <w:t>が</w:t>
      </w:r>
      <w:r w:rsidRPr="009F4B18">
        <w:t>続けている</w:t>
      </w:r>
      <w:r w:rsidR="00FB6957">
        <w:rPr>
          <w:rFonts w:hint="eastAsia"/>
        </w:rPr>
        <w:t>にもかかわらず、</w:t>
      </w:r>
      <w:r w:rsidRPr="009F4B18">
        <w:t>実際の投資や需要の伸びにつなが</w:t>
      </w:r>
      <w:r w:rsidR="00FB6957">
        <w:rPr>
          <w:rFonts w:hint="eastAsia"/>
        </w:rPr>
        <w:t>らないという</w:t>
      </w:r>
      <w:r w:rsidRPr="009F4B18">
        <w:t>状況が</w:t>
      </w:r>
      <w:r w:rsidR="00FB6957">
        <w:rPr>
          <w:rFonts w:hint="eastAsia"/>
        </w:rPr>
        <w:t>あらわれる。</w:t>
      </w:r>
      <w:r w:rsidRPr="009F4B18">
        <w:t>そ</w:t>
      </w:r>
      <w:r w:rsidR="00FB6957">
        <w:rPr>
          <w:rFonts w:hint="eastAsia"/>
        </w:rPr>
        <w:t>れ</w:t>
      </w:r>
      <w:r w:rsidRPr="009F4B18">
        <w:t>が</w:t>
      </w:r>
      <w:r w:rsidR="00FB6957">
        <w:rPr>
          <w:rFonts w:hint="eastAsia"/>
        </w:rPr>
        <w:t>端的に</w:t>
      </w:r>
      <w:r w:rsidRPr="009F4B18">
        <w:t>表れているのが社会融資総額の成長率の推移を示した図３である。</w:t>
      </w:r>
    </w:p>
    <w:p w14:paraId="5823FB71" w14:textId="3FBF9B5F" w:rsidR="00F22F04" w:rsidRDefault="00FB6957" w:rsidP="00FB6957">
      <w:pPr>
        <w:ind w:firstLineChars="133" w:firstLine="279"/>
      </w:pPr>
      <w:r>
        <w:rPr>
          <w:rFonts w:hint="eastAsia"/>
        </w:rPr>
        <w:t>社会融資総額とは中国独自の金融用語で、</w:t>
      </w:r>
      <w:r w:rsidR="00F22F04" w:rsidRPr="009F4B18">
        <w:t>銀行融資</w:t>
      </w:r>
      <w:r>
        <w:rPr>
          <w:rFonts w:hint="eastAsia"/>
        </w:rPr>
        <w:t>に加えて</w:t>
      </w:r>
      <w:r w:rsidR="00F22F04" w:rsidRPr="009F4B18">
        <w:t>ノンバンクを通じた融資（</w:t>
      </w:r>
      <w:r>
        <w:rPr>
          <w:rFonts w:hint="eastAsia"/>
        </w:rPr>
        <w:t>委託貸出や信託融資などの</w:t>
      </w:r>
      <w:r w:rsidR="00F22F04" w:rsidRPr="009F4B18">
        <w:t>いわゆる影の銀行）、</w:t>
      </w:r>
      <w:r>
        <w:rPr>
          <w:rFonts w:hint="eastAsia"/>
        </w:rPr>
        <w:t>さらに</w:t>
      </w:r>
      <w:r w:rsidR="00F22F04" w:rsidRPr="009F4B18">
        <w:t>企業間金融などを含めた社会全体の信用供与の伸びを示したものである。</w:t>
      </w:r>
      <w:r>
        <w:rPr>
          <w:rFonts w:hint="eastAsia"/>
        </w:rPr>
        <w:t>図３では社会融資総額を構成する各種の資本供給チャネルの増減が示されている。</w:t>
      </w:r>
      <w:r w:rsidR="00F22F04" w:rsidRPr="009F4B18">
        <w:t>特に</w:t>
      </w:r>
      <w:r>
        <w:rPr>
          <w:rFonts w:hint="eastAsia"/>
        </w:rPr>
        <w:t>大きな落ち込みを</w:t>
      </w:r>
      <w:r w:rsidR="00F22F04" w:rsidRPr="009F4B18">
        <w:t>示</w:t>
      </w:r>
      <w:r>
        <w:rPr>
          <w:rFonts w:hint="eastAsia"/>
        </w:rPr>
        <w:t>しているのが</w:t>
      </w:r>
      <w:r w:rsidR="00F22F04" w:rsidRPr="009F4B18">
        <w:t>「銀行引受手形」</w:t>
      </w:r>
      <w:r>
        <w:rPr>
          <w:rFonts w:hint="eastAsia"/>
        </w:rPr>
        <w:t>だ。これは</w:t>
      </w:r>
      <w:r w:rsidR="00F22F04" w:rsidRPr="009F4B18">
        <w:t>企業間</w:t>
      </w:r>
      <w:r>
        <w:rPr>
          <w:rFonts w:hint="eastAsia"/>
        </w:rPr>
        <w:t>で</w:t>
      </w:r>
      <w:r w:rsidR="00F22F04" w:rsidRPr="009F4B18">
        <w:t>の信用供与の動向を</w:t>
      </w:r>
      <w:r>
        <w:rPr>
          <w:rFonts w:hint="eastAsia"/>
        </w:rPr>
        <w:t>示すものとなる。２０１７年からは</w:t>
      </w:r>
      <w:r w:rsidR="00F22F04" w:rsidRPr="009F4B18">
        <w:t>企業部門の負債削減を目指す「デレバリッジ政策」の影響で減少を続けていたものが、</w:t>
      </w:r>
      <w:r>
        <w:rPr>
          <w:rFonts w:hint="eastAsia"/>
        </w:rPr>
        <w:t>２０２０</w:t>
      </w:r>
      <w:r w:rsidR="00F22F04" w:rsidRPr="009F4B18">
        <w:t>年に入ると</w:t>
      </w:r>
      <w:r>
        <w:rPr>
          <w:rFonts w:hint="eastAsia"/>
        </w:rPr>
        <w:t>コロナ対策の</w:t>
      </w:r>
      <w:r w:rsidR="00F22F04" w:rsidRPr="009F4B18">
        <w:t>金融緩和の効果で成長に転じ、</w:t>
      </w:r>
      <w:r>
        <w:rPr>
          <w:rFonts w:hint="eastAsia"/>
        </w:rPr>
        <w:t>２０２１</w:t>
      </w:r>
      <w:r w:rsidR="00F22F04" w:rsidRPr="009F4B18">
        <w:t>年に入ると再び減少</w:t>
      </w:r>
      <w:r>
        <w:rPr>
          <w:rFonts w:hint="eastAsia"/>
        </w:rPr>
        <w:t>に転じた。「人民元貸し出し」はこの間、ほぼ横ばいで推移しているが、全体で見れば社会全体への信用供与の伸びは鈍っていることがわかる。こ</w:t>
      </w:r>
      <w:r w:rsidR="00F22F04" w:rsidRPr="009F4B18">
        <w:t>の停滞は投資に</w:t>
      </w:r>
      <w:r>
        <w:rPr>
          <w:rFonts w:hint="eastAsia"/>
        </w:rPr>
        <w:t>対する企業の</w:t>
      </w:r>
      <w:r w:rsidR="00F22F04" w:rsidRPr="009F4B18">
        <w:t>消極姿勢を反映したもの</w:t>
      </w:r>
      <w:r>
        <w:rPr>
          <w:rFonts w:hint="eastAsia"/>
        </w:rPr>
        <w:t>だ。</w:t>
      </w:r>
      <w:r w:rsidR="00F22F04" w:rsidRPr="009F4B18">
        <w:t>その背景には、</w:t>
      </w:r>
      <w:r w:rsidR="00F22F04" w:rsidRPr="009F4B18">
        <w:rPr>
          <w:rFonts w:hint="eastAsia"/>
        </w:rPr>
        <w:t>ポストコロナ</w:t>
      </w:r>
      <w:r w:rsidR="00F22F04" w:rsidRPr="009F4B18">
        <w:t>の経済政策の中で財政支出が力強さを欠いていること</w:t>
      </w:r>
      <w:r>
        <w:rPr>
          <w:rFonts w:hint="eastAsia"/>
        </w:rPr>
        <w:t>、不動産市場への締め付け</w:t>
      </w:r>
      <w:r w:rsidR="00F22F04" w:rsidRPr="009F4B18">
        <w:t>が、少なからず影響している。</w:t>
      </w:r>
    </w:p>
    <w:p w14:paraId="005D1EB0" w14:textId="77777777" w:rsidR="001A1A2D" w:rsidRPr="009F4B18" w:rsidRDefault="001A1A2D" w:rsidP="00FB6957">
      <w:pPr>
        <w:ind w:firstLineChars="133" w:firstLine="279"/>
      </w:pPr>
    </w:p>
    <w:p w14:paraId="7772047A" w14:textId="77777777" w:rsidR="00F22F04" w:rsidRPr="009F4B18" w:rsidRDefault="00F22F04" w:rsidP="00F22F04">
      <w:pPr>
        <w:pStyle w:val="3"/>
      </w:pPr>
      <w:r w:rsidRPr="009F4B18">
        <w:lastRenderedPageBreak/>
        <w:t>控えめだった財政支出</w:t>
      </w:r>
    </w:p>
    <w:p w14:paraId="39A90F2A" w14:textId="77777777" w:rsidR="001A1A2D" w:rsidRDefault="001A1A2D" w:rsidP="00F22F04">
      <w:pPr>
        <w:ind w:firstLineChars="133" w:firstLine="279"/>
      </w:pPr>
    </w:p>
    <w:p w14:paraId="6C22A1C5" w14:textId="34B8655A" w:rsidR="00F22F04" w:rsidRPr="009F4B18" w:rsidRDefault="001A1A2D" w:rsidP="001A1A2D">
      <w:pPr>
        <w:ind w:firstLineChars="133" w:firstLine="279"/>
      </w:pPr>
      <w:r>
        <w:rPr>
          <w:rFonts w:hint="eastAsia"/>
        </w:rPr>
        <w:t>経済対策において、金融と財政が両輪をなす。金融が迅速な対応を見せたことはすでに述べたが、では財政はどうであったのか。</w:t>
      </w:r>
      <w:r w:rsidR="00F22F04" w:rsidRPr="009F4B18">
        <w:t>もともと中国政府は、一種の財政均衡主義を採用しており、一般公共予算（日本の一般会計に相当）の財政赤字をGDPの3%以内に抑えてきた。コロナ禍によってその姿勢には変化が見られたのだろうか。</w:t>
      </w:r>
    </w:p>
    <w:p w14:paraId="07A500AD" w14:textId="1002A90E" w:rsidR="00F22F04" w:rsidRPr="009F4B18" w:rsidRDefault="00F22F04" w:rsidP="00F22F04">
      <w:pPr>
        <w:ind w:firstLineChars="133" w:firstLine="279"/>
      </w:pPr>
      <w:r w:rsidRPr="009F4B18">
        <w:t>2020年の全国人民代表大会</w:t>
      </w:r>
      <w:r w:rsidR="007C1A28">
        <w:rPr>
          <w:rFonts w:hint="eastAsia"/>
        </w:rPr>
        <w:t>（全人代、日本の国会に相当）はコロナ禍を受けて、例年</w:t>
      </w:r>
      <w:r w:rsidR="007C1A28" w:rsidRPr="009F4B18">
        <w:t>より2か月</w:t>
      </w:r>
      <w:r w:rsidR="007C1A28">
        <w:rPr>
          <w:rFonts w:hint="eastAsia"/>
        </w:rPr>
        <w:t>遅れでの</w:t>
      </w:r>
      <w:r w:rsidR="007C1A28" w:rsidRPr="009F4B18">
        <w:t>開催</w:t>
      </w:r>
      <w:r w:rsidR="007C1A28">
        <w:rPr>
          <w:rFonts w:hint="eastAsia"/>
        </w:rPr>
        <w:t>となった。その場で</w:t>
      </w:r>
      <w:r w:rsidRPr="009F4B18">
        <w:t>公表された国家予算案では、地方特別債の発行枠を、</w:t>
      </w:r>
      <w:r w:rsidR="007C1A28">
        <w:rPr>
          <w:rFonts w:hint="eastAsia"/>
        </w:rPr>
        <w:t>前年</w:t>
      </w:r>
      <w:r w:rsidRPr="009F4B18">
        <w:t>比</w:t>
      </w:r>
      <w:r w:rsidR="007C1A28">
        <w:rPr>
          <w:rFonts w:hint="eastAsia"/>
        </w:rPr>
        <w:t>１</w:t>
      </w:r>
      <w:r w:rsidRPr="009F4B18">
        <w:t>兆</w:t>
      </w:r>
      <w:r w:rsidR="007C1A28">
        <w:rPr>
          <w:rFonts w:hint="eastAsia"/>
        </w:rPr>
        <w:t>６０００</w:t>
      </w:r>
      <w:r w:rsidRPr="009F4B18">
        <w:t>億元増</w:t>
      </w:r>
      <w:r w:rsidR="007C1A28">
        <w:rPr>
          <w:rFonts w:hint="eastAsia"/>
        </w:rPr>
        <w:t>の３</w:t>
      </w:r>
      <w:r w:rsidRPr="009F4B18">
        <w:t>兆</w:t>
      </w:r>
      <w:r w:rsidR="007C1A28">
        <w:rPr>
          <w:rFonts w:hint="eastAsia"/>
        </w:rPr>
        <w:t>７５００億元と</w:t>
      </w:r>
      <w:r w:rsidRPr="009F4B18">
        <w:t>大きく増加させた。さらに、感染防止対策の費用</w:t>
      </w:r>
      <w:r w:rsidR="007C1A28">
        <w:rPr>
          <w:rFonts w:hint="eastAsia"/>
        </w:rPr>
        <w:t>として、１</w:t>
      </w:r>
      <w:r w:rsidRPr="009F4B18">
        <w:t>兆元規模の特別国債発行も盛り込まれ</w:t>
      </w:r>
      <w:r w:rsidR="007C1A28">
        <w:rPr>
          <w:rFonts w:hint="eastAsia"/>
        </w:rPr>
        <w:t>た。これにより、</w:t>
      </w:r>
      <w:r w:rsidRPr="009F4B18">
        <w:t>財政赤字はGDPの</w:t>
      </w:r>
      <w:r w:rsidR="007C1A28">
        <w:rPr>
          <w:rFonts w:hint="eastAsia"/>
        </w:rPr>
        <w:t>３・６％に達した。</w:t>
      </w:r>
      <w:r w:rsidRPr="009F4B18">
        <w:t>これまで事実上の「上限」と考えられていた</w:t>
      </w:r>
      <w:r w:rsidR="007C1A28">
        <w:rPr>
          <w:rFonts w:hint="eastAsia"/>
        </w:rPr>
        <w:t>３</w:t>
      </w:r>
      <w:r w:rsidRPr="009F4B18">
        <w:t>％を上回った</w:t>
      </w:r>
      <w:r w:rsidR="007C1A28">
        <w:rPr>
          <w:rFonts w:hint="eastAsia"/>
        </w:rPr>
        <w:t>という意味では積極的とも思えるが、前述した湖北省の封鎖、14億外出自粛による消費</w:t>
      </w:r>
      <w:r w:rsidRPr="009F4B18">
        <w:t>需要の落ち込み、雇用の不安定化に対応するために</w:t>
      </w:r>
      <w:r w:rsidR="007C1A28">
        <w:rPr>
          <w:rFonts w:hint="eastAsia"/>
        </w:rPr>
        <w:t>は不十分だった。</w:t>
      </w:r>
    </w:p>
    <w:p w14:paraId="0CDF3309" w14:textId="0A0B045E" w:rsidR="007C1A28" w:rsidRDefault="00F22F04" w:rsidP="00F22F04">
      <w:pPr>
        <w:ind w:firstLineChars="133" w:firstLine="279"/>
      </w:pPr>
      <w:r w:rsidRPr="009F4B18">
        <w:t>図</w:t>
      </w:r>
      <w:r w:rsidR="007C1A28">
        <w:rPr>
          <w:rFonts w:hint="eastAsia"/>
        </w:rPr>
        <w:t>4</w:t>
      </w:r>
      <w:r w:rsidRPr="009F4B18">
        <w:t>は、</w:t>
      </w:r>
      <w:r w:rsidR="007C1A28">
        <w:rPr>
          <w:rFonts w:hint="eastAsia"/>
        </w:rPr>
        <w:t>ＩＭＦの</w:t>
      </w:r>
      <w:r w:rsidRPr="009F4B18">
        <w:t>データに基づき、各国</w:t>
      </w:r>
      <w:r w:rsidR="007C1A28">
        <w:rPr>
          <w:rFonts w:hint="eastAsia"/>
        </w:rPr>
        <w:t>の</w:t>
      </w:r>
      <w:r w:rsidRPr="009F4B18">
        <w:t>コロナ禍</w:t>
      </w:r>
      <w:r w:rsidR="007C1A28">
        <w:rPr>
          <w:rFonts w:hint="eastAsia"/>
        </w:rPr>
        <w:t>対応の</w:t>
      </w:r>
      <w:r w:rsidRPr="009F4B18">
        <w:t>追加財政支出</w:t>
      </w:r>
      <w:r w:rsidR="007C1A28">
        <w:rPr>
          <w:rFonts w:hint="eastAsia"/>
        </w:rPr>
        <w:t>と</w:t>
      </w:r>
      <w:r w:rsidRPr="009F4B18">
        <w:t>流動性</w:t>
      </w:r>
      <w:r w:rsidR="00D4476B">
        <w:rPr>
          <w:rFonts w:hint="eastAsia"/>
        </w:rPr>
        <w:t>支援</w:t>
      </w:r>
      <w:r w:rsidR="007C1A28">
        <w:rPr>
          <w:rFonts w:hint="eastAsia"/>
        </w:rPr>
        <w:t>策</w:t>
      </w:r>
      <w:r w:rsidRPr="009F4B18">
        <w:t>をまとめたものである。</w:t>
      </w:r>
      <w:r w:rsidR="007C1A28">
        <w:rPr>
          <w:rFonts w:hint="eastAsia"/>
        </w:rPr>
        <w:t>中国は</w:t>
      </w:r>
      <w:r w:rsidRPr="009F4B18">
        <w:t>地方自治体による雇用イニシアチブへの資金提供、最低生活保障の適用範囲と給付金の拡充、貧困世帯をカバーするため社会支援プログラムの拡張など、総額</w:t>
      </w:r>
      <w:r w:rsidR="007C1A28">
        <w:rPr>
          <w:rFonts w:hint="eastAsia"/>
        </w:rPr>
        <w:t>３</w:t>
      </w:r>
      <w:r w:rsidRPr="009F4B18">
        <w:t>兆</w:t>
      </w:r>
      <w:r w:rsidR="007C1A28">
        <w:rPr>
          <w:rFonts w:hint="eastAsia"/>
        </w:rPr>
        <w:t>１０００億</w:t>
      </w:r>
      <w:r w:rsidRPr="009F4B18">
        <w:t>元</w:t>
      </w:r>
      <w:r w:rsidR="007C1A28">
        <w:rPr>
          <w:rFonts w:hint="eastAsia"/>
        </w:rPr>
        <w:t>（約62兆円）</w:t>
      </w:r>
      <w:r w:rsidRPr="009F4B18">
        <w:t>。GDPの約</w:t>
      </w:r>
      <w:r w:rsidR="00D4476B">
        <w:rPr>
          <w:rFonts w:hint="eastAsia"/>
        </w:rPr>
        <w:t>４・８</w:t>
      </w:r>
      <w:r w:rsidRPr="009F4B18">
        <w:t>%に</w:t>
      </w:r>
      <w:r w:rsidR="007C1A28">
        <w:rPr>
          <w:rFonts w:hint="eastAsia"/>
        </w:rPr>
        <w:t>相当する。日本の＊＊＊円、＊＊％、米国の＊＊円、＊＊％など、</w:t>
      </w:r>
      <w:r w:rsidRPr="009F4B18">
        <w:t>他の主要国と比べるとかなり控えめなものであることは否めない。</w:t>
      </w:r>
    </w:p>
    <w:p w14:paraId="71EC0F77" w14:textId="77777777" w:rsidR="00D4476B" w:rsidRDefault="00D4476B" w:rsidP="00D4476B">
      <w:pPr>
        <w:ind w:firstLineChars="133" w:firstLine="279"/>
      </w:pPr>
      <w:r>
        <w:rPr>
          <w:rFonts w:hint="eastAsia"/>
        </w:rPr>
        <w:t>加えて、この３兆１０００億元のうち、約６割に相当する１兆８０００億元は税収や社会保険料の免除、または支払い期間延期という内容だ。</w:t>
      </w:r>
    </w:p>
    <w:p w14:paraId="691FC7B2" w14:textId="316FB220" w:rsidR="00D4476B" w:rsidRDefault="00D4476B" w:rsidP="00D4476B">
      <w:pPr>
        <w:ind w:firstLineChars="133" w:firstLine="279"/>
      </w:pPr>
      <w:r>
        <w:rPr>
          <w:rFonts w:hint="eastAsia"/>
        </w:rPr>
        <w:t>・</w:t>
      </w:r>
      <w:r w:rsidR="00F22F04" w:rsidRPr="009F4B18">
        <w:t>湖北省の雇用主</w:t>
      </w:r>
      <w:r w:rsidR="007C1A28">
        <w:rPr>
          <w:rFonts w:hint="eastAsia"/>
        </w:rPr>
        <w:t>及び全国の</w:t>
      </w:r>
      <w:r w:rsidR="00F22F04" w:rsidRPr="009F4B18">
        <w:t>中小企業</w:t>
      </w:r>
      <w:r>
        <w:rPr>
          <w:rFonts w:hint="eastAsia"/>
        </w:rPr>
        <w:t>は</w:t>
      </w:r>
      <w:r w:rsidR="00F22F04" w:rsidRPr="009F4B18">
        <w:t>社会保障費免除</w:t>
      </w:r>
    </w:p>
    <w:p w14:paraId="141749E6" w14:textId="2174E89D" w:rsidR="00D4476B" w:rsidRDefault="00D4476B" w:rsidP="00D4476B">
      <w:pPr>
        <w:ind w:firstLineChars="133" w:firstLine="279"/>
      </w:pPr>
      <w:r>
        <w:rPr>
          <w:rFonts w:hint="eastAsia"/>
        </w:rPr>
        <w:t>・</w:t>
      </w:r>
      <w:r w:rsidR="007C1A28">
        <w:rPr>
          <w:rFonts w:hint="eastAsia"/>
        </w:rPr>
        <w:t>この対象外の企業であっても</w:t>
      </w:r>
      <w:r w:rsidR="00F22F04" w:rsidRPr="009F4B18">
        <w:t>売り上げが減少した企業に</w:t>
      </w:r>
      <w:r w:rsidR="007C1A28">
        <w:rPr>
          <w:rFonts w:hint="eastAsia"/>
        </w:rPr>
        <w:t>は</w:t>
      </w:r>
      <w:r w:rsidR="00F22F04" w:rsidRPr="009F4B18">
        <w:t>社会保険料の支払いを年末まで延期</w:t>
      </w:r>
    </w:p>
    <w:p w14:paraId="621A32ED" w14:textId="1D0C91B9" w:rsidR="00D4476B" w:rsidRDefault="00D4476B" w:rsidP="00D4476B">
      <w:pPr>
        <w:ind w:firstLineChars="133" w:firstLine="279"/>
      </w:pPr>
      <w:r>
        <w:rPr>
          <w:rFonts w:hint="eastAsia"/>
        </w:rPr>
        <w:t>・</w:t>
      </w:r>
      <w:r w:rsidR="00F22F04" w:rsidRPr="009F4B18">
        <w:t>中小企業や個人事業主に融資を行う金融機関に対して、利息に対する付加価値税を免除</w:t>
      </w:r>
    </w:p>
    <w:p w14:paraId="6A513881" w14:textId="063F3303" w:rsidR="00D4476B" w:rsidRDefault="00D4476B" w:rsidP="00D4476B">
      <w:pPr>
        <w:ind w:firstLineChars="133" w:firstLine="279"/>
      </w:pPr>
      <w:r>
        <w:rPr>
          <w:rFonts w:hint="eastAsia"/>
        </w:rPr>
        <w:t>・</w:t>
      </w:r>
      <w:r w:rsidR="00F22F04" w:rsidRPr="009F4B18">
        <w:t>コロナ禍で影響を受けた企業に対し、欠損金の繰越期間を延長し、投資控除による法人所得税減免</w:t>
      </w:r>
    </w:p>
    <w:p w14:paraId="69063CFB" w14:textId="4E05C0CC" w:rsidR="00D4476B" w:rsidRDefault="00D4476B" w:rsidP="00D4476B">
      <w:pPr>
        <w:ind w:firstLineChars="133" w:firstLine="279"/>
      </w:pPr>
      <w:r>
        <w:rPr>
          <w:rFonts w:hint="eastAsia"/>
        </w:rPr>
        <w:t>といった施策である。</w:t>
      </w:r>
    </w:p>
    <w:p w14:paraId="51A8D75A" w14:textId="3F15F9CA" w:rsidR="00D4476B" w:rsidRDefault="00D4476B" w:rsidP="00F22F04">
      <w:pPr>
        <w:ind w:firstLineChars="133" w:firstLine="279"/>
      </w:pPr>
      <w:r>
        <w:rPr>
          <w:rFonts w:hint="eastAsia"/>
        </w:rPr>
        <w:t>「</w:t>
      </w:r>
      <w:r w:rsidR="00F22F04" w:rsidRPr="009F4B18">
        <w:t>流動性支援」については、地方政府が運営する年金基金への国庫補填を基金額の3％から4％に引き上げること、地方税収に対する税収還付率を5％に引き上げること（3月1日～6月30日）、政策融資銀行3行が、中小企業・零細企業や個人事業者を対象に融</w:t>
      </w:r>
      <w:r w:rsidR="00F22F04" w:rsidRPr="009F4B18">
        <w:lastRenderedPageBreak/>
        <w:t>資金利の支払いを免除するクーポンを発行すること、高速道路の通行料や空港や鉄道のサービス料の一部を減免すること、電力料金を</w:t>
      </w:r>
      <w:r>
        <w:rPr>
          <w:rFonts w:hint="eastAsia"/>
        </w:rPr>
        <w:t>５</w:t>
      </w:r>
      <w:r w:rsidR="00F22F04" w:rsidRPr="009F4B18">
        <w:t>％引き下げること（一部の産業を除き2020年末まで）鉄道の物流料金を6月末まで50％引き下げること、公営住宅家賃支払いを3ヶ月間免除し、その後も減免すること</w:t>
      </w:r>
      <w:r>
        <w:rPr>
          <w:rFonts w:hint="eastAsia"/>
        </w:rPr>
        <w:t>といった内容だった。</w:t>
      </w:r>
    </w:p>
    <w:p w14:paraId="03B9757C" w14:textId="76321BE9" w:rsidR="00F22F04" w:rsidRDefault="00D4476B" w:rsidP="00D4476B">
      <w:pPr>
        <w:ind w:firstLineChars="133" w:firstLine="279"/>
      </w:pPr>
      <w:r>
        <w:rPr>
          <w:rFonts w:hint="eastAsia"/>
        </w:rPr>
        <w:t>日本や</w:t>
      </w:r>
      <w:r w:rsidR="00F22F04" w:rsidRPr="009F4B18">
        <w:t>米国</w:t>
      </w:r>
      <w:r>
        <w:rPr>
          <w:rFonts w:hint="eastAsia"/>
        </w:rPr>
        <w:t>などの</w:t>
      </w:r>
      <w:r w:rsidR="00F22F04" w:rsidRPr="009F4B18">
        <w:t>主要国で</w:t>
      </w:r>
      <w:r>
        <w:rPr>
          <w:rFonts w:hint="eastAsia"/>
        </w:rPr>
        <w:t>は</w:t>
      </w:r>
      <w:r w:rsidR="00F22F04" w:rsidRPr="009F4B18">
        <w:t>個人や</w:t>
      </w:r>
      <w:r>
        <w:rPr>
          <w:rFonts w:hint="eastAsia"/>
        </w:rPr>
        <w:t>事業者</w:t>
      </w:r>
      <w:r w:rsidR="00F22F04" w:rsidRPr="009F4B18">
        <w:t>に直接給付金などを配るという形での支援</w:t>
      </w:r>
      <w:r>
        <w:rPr>
          <w:rFonts w:hint="eastAsia"/>
        </w:rPr>
        <w:t>が行われたが、中国では本来払うべきものを減免、延期するという支援が中心だったわけだ。</w:t>
      </w:r>
    </w:p>
    <w:p w14:paraId="7AC2226A" w14:textId="77777777" w:rsidR="00F22F04" w:rsidRPr="009F4B18" w:rsidRDefault="00F22F04" w:rsidP="00F22F04">
      <w:pPr>
        <w:ind w:firstLineChars="133" w:firstLine="279"/>
      </w:pPr>
    </w:p>
    <w:p w14:paraId="7CDCD5A8" w14:textId="77777777" w:rsidR="00F22F04" w:rsidRPr="009F4B18" w:rsidRDefault="00F22F04" w:rsidP="00F22F04">
      <w:pPr>
        <w:ind w:firstLineChars="133" w:firstLine="279"/>
      </w:pPr>
      <w:r w:rsidRPr="009F4B18">
        <w:rPr>
          <w:b/>
          <w:bCs/>
        </w:rPr>
        <w:t>図4：主要国政府によるコロナ関連支援策（対GDP比）</w:t>
      </w:r>
    </w:p>
    <w:p w14:paraId="3EFD9667" w14:textId="4B6482DC" w:rsidR="00F22F04" w:rsidRPr="009F4B18" w:rsidRDefault="00F22F04" w:rsidP="00F22F04">
      <w:pPr>
        <w:ind w:firstLineChars="133" w:firstLine="279"/>
      </w:pPr>
      <w:r w:rsidRPr="00F22F04">
        <w:rPr>
          <w:noProof/>
        </w:rPr>
        <w:drawing>
          <wp:inline distT="0" distB="0" distL="0" distR="0" wp14:anchorId="69FD15F3" wp14:editId="04BB4DD1">
            <wp:extent cx="4820323" cy="2429214"/>
            <wp:effectExtent l="0" t="0" r="0" b="9525"/>
            <wp:docPr id="1680272620" name="図 1"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72620" name="図 1" descr="グラフ, 棒グラフ&#10;&#10;自動的に生成された説明"/>
                    <pic:cNvPicPr/>
                  </pic:nvPicPr>
                  <pic:blipFill>
                    <a:blip r:embed="rId16"/>
                    <a:stretch>
                      <a:fillRect/>
                    </a:stretch>
                  </pic:blipFill>
                  <pic:spPr>
                    <a:xfrm>
                      <a:off x="0" y="0"/>
                      <a:ext cx="4820323" cy="2429214"/>
                    </a:xfrm>
                    <a:prstGeom prst="rect">
                      <a:avLst/>
                    </a:prstGeom>
                  </pic:spPr>
                </pic:pic>
              </a:graphicData>
            </a:graphic>
          </wp:inline>
        </w:drawing>
      </w:r>
    </w:p>
    <w:p w14:paraId="217FB760" w14:textId="77777777" w:rsidR="00F22F04" w:rsidRPr="009F4B18" w:rsidRDefault="00F22F04" w:rsidP="00F22F04">
      <w:pPr>
        <w:ind w:firstLineChars="133" w:firstLine="279"/>
      </w:pPr>
      <w:r w:rsidRPr="009F4B18">
        <w:t>（注）数値は2021年9月27日時点のもの。</w:t>
      </w:r>
    </w:p>
    <w:p w14:paraId="3BAA9C11" w14:textId="77777777" w:rsidR="00F22F04" w:rsidRPr="009F4B18" w:rsidRDefault="00F22F04" w:rsidP="00F22F04">
      <w:pPr>
        <w:ind w:firstLineChars="133" w:firstLine="279"/>
      </w:pPr>
      <w:r w:rsidRPr="009F4B18">
        <w:t>（資料）Database of Country Fiscal Measures in Response to the COVID-19 Pandemic</w:t>
      </w:r>
    </w:p>
    <w:p w14:paraId="74A23D70" w14:textId="77777777" w:rsidR="00F22F04" w:rsidRDefault="00F22F04" w:rsidP="00F22F04">
      <w:pPr>
        <w:ind w:firstLineChars="133" w:firstLine="279"/>
      </w:pPr>
    </w:p>
    <w:p w14:paraId="7BB0F497" w14:textId="77C15ADA" w:rsidR="00227E83" w:rsidRDefault="00D4476B" w:rsidP="007C2E75">
      <w:pPr>
        <w:ind w:firstLineChars="133" w:firstLine="279"/>
      </w:pPr>
      <w:r>
        <w:rPr>
          <w:rFonts w:hint="eastAsia"/>
        </w:rPr>
        <w:t>さらに付け加えると、</w:t>
      </w:r>
      <w:r w:rsidR="00F22F04" w:rsidRPr="009F4B18">
        <w:t>追加的財政支援策</w:t>
      </w:r>
      <w:r>
        <w:rPr>
          <w:rFonts w:hint="eastAsia"/>
        </w:rPr>
        <w:t>の過半は産業政策的な</w:t>
      </w:r>
      <w:r w:rsidR="007C2E75">
        <w:rPr>
          <w:rFonts w:hint="eastAsia"/>
        </w:rPr>
        <w:t>内容</w:t>
      </w:r>
      <w:r>
        <w:rPr>
          <w:rFonts w:hint="eastAsia"/>
        </w:rPr>
        <w:t>であった。５Ｇ通信基地局整備</w:t>
      </w:r>
      <w:r w:rsidR="007C2E75">
        <w:rPr>
          <w:rFonts w:hint="eastAsia"/>
        </w:rPr>
        <w:t>、データセンター、都市間鉄道、超高圧送電など、</w:t>
      </w:r>
      <w:r w:rsidR="00F22F04" w:rsidRPr="009F4B18">
        <w:t>「新インフラ」</w:t>
      </w:r>
      <w:r w:rsidR="007C2E75">
        <w:rPr>
          <w:rFonts w:hint="eastAsia"/>
        </w:rPr>
        <w:t>と呼ばれる新たなテクノロジーの導入、普及に必要な財源として</w:t>
      </w:r>
      <w:r w:rsidR="00F22F04" w:rsidRPr="009F4B18">
        <w:t>特別地方債発行枠</w:t>
      </w:r>
      <w:r w:rsidR="007C2E75">
        <w:rPr>
          <w:rFonts w:hint="eastAsia"/>
        </w:rPr>
        <w:t>を１兆６０００億元引き上げる、ＮＥＶ</w:t>
      </w:r>
      <w:r w:rsidR="00F22F04" w:rsidRPr="009F4B18">
        <w:t>（新エネルギー車</w:t>
      </w:r>
      <w:r w:rsidR="007C2E75">
        <w:rPr>
          <w:rFonts w:hint="eastAsia"/>
        </w:rPr>
        <w:t>。純電気自動車とプラグインハイブリッド車、燃料電池車を総称する中国独自のカテゴリ</w:t>
      </w:r>
      <w:r w:rsidR="00F22F04" w:rsidRPr="009F4B18">
        <w:t>）購入補助金</w:t>
      </w:r>
      <w:r w:rsidR="007C2E75">
        <w:rPr>
          <w:rFonts w:hint="eastAsia"/>
        </w:rPr>
        <w:t>の</w:t>
      </w:r>
      <w:r w:rsidR="00F22F04" w:rsidRPr="009F4B18">
        <w:t>延長など</w:t>
      </w:r>
      <w:r w:rsidR="007C2E75">
        <w:rPr>
          <w:rFonts w:hint="eastAsia"/>
        </w:rPr>
        <w:t>だ。こうした公共事業や補助金は</w:t>
      </w:r>
      <w:r w:rsidR="00227E83">
        <w:rPr>
          <w:rFonts w:hint="eastAsia"/>
        </w:rPr>
        <w:t>需要拡大に寄与するものではあるが、世界の国々が必死に現金を配ろうと努力していたことに比べると（日本では現金10万円の一律給付の実施のため、市役所など地方政府公務員が忙殺されていたことが思い出される）、ずいぶんと迂遠に見える。</w:t>
      </w:r>
    </w:p>
    <w:p w14:paraId="698B44E7" w14:textId="55E3CCDD" w:rsidR="00F22F04" w:rsidRPr="009F4B18" w:rsidRDefault="00F22F04" w:rsidP="00F22F04">
      <w:pPr>
        <w:ind w:firstLineChars="133" w:firstLine="279"/>
      </w:pPr>
      <w:r w:rsidRPr="009F4B18">
        <w:t>これらの財政資金による支援策のうち、特に中小企業の経営を下支えしたのは社会保険料の免除・繰り延べだったことが、企業へのアンケート調査などから明らかになってい</w:t>
      </w:r>
      <w:r w:rsidRPr="009F4B18">
        <w:lastRenderedPageBreak/>
        <w:t>る</w:t>
      </w:r>
      <w:r w:rsidR="00227E83">
        <w:rPr>
          <w:rFonts w:hint="eastAsia"/>
        </w:rPr>
        <w:t>（</w:t>
      </w:r>
      <w:r w:rsidRPr="009F4B18">
        <w:t>Dai [et.al]</w:t>
      </w:r>
      <w:r w:rsidR="00227E83">
        <w:rPr>
          <w:rFonts w:hint="eastAsia"/>
        </w:rPr>
        <w:t>, ２０２１</w:t>
      </w:r>
      <w:r w:rsidRPr="009F4B18">
        <w:t>）。ただし、</w:t>
      </w:r>
      <w:r w:rsidR="00227E83">
        <w:rPr>
          <w:rFonts w:hint="eastAsia"/>
        </w:rPr>
        <w:t>政府に支払う金を免除、または延期するという政策を、</w:t>
      </w:r>
      <w:r w:rsidRPr="009F4B18">
        <w:t>積極的な財政出動の効果と言ってよいかどうかは疑問である</w:t>
      </w:r>
      <w:r w:rsidR="00227E83">
        <w:rPr>
          <w:rFonts w:hint="eastAsia"/>
        </w:rPr>
        <w:t>が。</w:t>
      </w:r>
    </w:p>
    <w:p w14:paraId="541E3148" w14:textId="69EA21AA" w:rsidR="00227E83" w:rsidRDefault="00227E83" w:rsidP="00F22F04">
      <w:pPr>
        <w:ind w:firstLineChars="133" w:firstLine="279"/>
      </w:pPr>
      <w:r>
        <w:rPr>
          <w:rFonts w:hint="eastAsia"/>
        </w:rPr>
        <w:t>この社会保険料の免除、繰り延べにしても、実は中央財政が自ら拠出するものではなかった。</w:t>
      </w:r>
      <w:r w:rsidR="00F22F04" w:rsidRPr="009F4B18">
        <w:t>中国の社会保障制度に詳しい</w:t>
      </w:r>
      <w:commentRangeStart w:id="25"/>
      <w:r w:rsidR="00F22F04" w:rsidRPr="009F4B18">
        <w:t>澤田ゆかり</w:t>
      </w:r>
      <w:commentRangeEnd w:id="25"/>
      <w:r w:rsidR="00407936">
        <w:rPr>
          <w:rStyle w:val="af1"/>
          <w:rFonts w:ascii="Century" w:eastAsia="ＭＳ 明朝" w:hAnsi="Century" w:cs="Times New Roman"/>
          <w14:ligatures w14:val="none"/>
        </w:rPr>
        <w:commentReference w:id="25"/>
      </w:r>
      <w:r w:rsidR="00F22F04" w:rsidRPr="009F4B18">
        <w:t>によれば、全国の社会保険基金を合計した収支決算は、</w:t>
      </w:r>
      <w:r>
        <w:rPr>
          <w:rFonts w:hint="eastAsia"/>
        </w:rPr>
        <w:t>２０２０</w:t>
      </w:r>
      <w:r w:rsidR="00F22F04" w:rsidRPr="009F4B18">
        <w:t>年に</w:t>
      </w:r>
      <w:r>
        <w:rPr>
          <w:rFonts w:hint="eastAsia"/>
        </w:rPr>
        <w:t>突然赤字に転落する</w:t>
      </w:r>
      <w:r w:rsidR="00F22F04" w:rsidRPr="009F4B18">
        <w:t>（澤田、2021）。</w:t>
      </w:r>
      <w:r>
        <w:rPr>
          <w:rFonts w:hint="eastAsia"/>
        </w:rPr>
        <w:t>その金額は約２００９億元（約４兆円）に達した。</w:t>
      </w:r>
      <w:r w:rsidR="00F22F04" w:rsidRPr="009F4B18">
        <w:t>社会保険基金収入の中でも最大</w:t>
      </w:r>
      <w:r>
        <w:rPr>
          <w:rFonts w:hint="eastAsia"/>
        </w:rPr>
        <w:t>の</w:t>
      </w:r>
      <w:r w:rsidR="00F22F04" w:rsidRPr="009F4B18">
        <w:t>ウェートを占める、基礎年金収入</w:t>
      </w:r>
      <w:r>
        <w:rPr>
          <w:rFonts w:hint="eastAsia"/>
        </w:rPr>
        <w:t>が免除、繰り延べによって大きく</w:t>
      </w:r>
      <w:ins w:id="26" w:author="後藤 祐実" w:date="2024-09-23T21:02:00Z" w16du:dateUtc="2024-09-23T12:02:00Z">
        <w:r w:rsidR="00407936">
          <w:rPr>
            <w:rFonts w:hint="eastAsia"/>
          </w:rPr>
          <w:t>へこ</w:t>
        </w:r>
      </w:ins>
      <w:del w:id="27" w:author="後藤 祐実" w:date="2024-09-23T21:02:00Z" w16du:dateUtc="2024-09-23T12:02:00Z">
        <w:r w:rsidDel="00407936">
          <w:rPr>
            <w:rFonts w:hint="eastAsia"/>
          </w:rPr>
          <w:delText>混</w:delText>
        </w:r>
      </w:del>
      <w:r>
        <w:rPr>
          <w:rFonts w:hint="eastAsia"/>
        </w:rPr>
        <w:t>んだためだ。</w:t>
      </w:r>
    </w:p>
    <w:p w14:paraId="11EDB033" w14:textId="71D42822" w:rsidR="00F22F04" w:rsidRDefault="00227E83" w:rsidP="00227E83">
      <w:pPr>
        <w:ind w:firstLineChars="133" w:firstLine="279"/>
      </w:pPr>
      <w:r>
        <w:rPr>
          <w:rFonts w:hint="eastAsia"/>
        </w:rPr>
        <w:t>結局、免除、繰り延べという救済策も国庫によってカバーされたのは一部だけで、その他の</w:t>
      </w:r>
      <w:r w:rsidR="00F22F04" w:rsidRPr="009F4B18">
        <w:t>赤字分は積立金の取り崩しによって穴埋めされた</w:t>
      </w:r>
      <w:r>
        <w:rPr>
          <w:rFonts w:hint="eastAsia"/>
        </w:rPr>
        <w:t>のだった</w:t>
      </w:r>
      <w:r w:rsidR="00F22F04" w:rsidRPr="009F4B18">
        <w:t>。もともと高齢化や労働力の流出によって収支が悪化していた地方の年金基金に大きな打撃を与えたと</w:t>
      </w:r>
      <w:r>
        <w:rPr>
          <w:rFonts w:hint="eastAsia"/>
        </w:rPr>
        <w:t>、澤田は</w:t>
      </w:r>
      <w:r w:rsidR="00F22F04" w:rsidRPr="009F4B18">
        <w:t>指摘している。例えば、黒龍江省、遼寧省、青海省では正社員を対象とした基礎年金が底をつき、中央財政と他省から</w:t>
      </w:r>
      <w:r>
        <w:rPr>
          <w:rFonts w:hint="eastAsia"/>
        </w:rPr>
        <w:t>６８１</w:t>
      </w:r>
      <w:r w:rsidR="00F22F04" w:rsidRPr="009F4B18">
        <w:t>億元の財政援助を受けざるを得なかったという。</w:t>
      </w:r>
      <w:r>
        <w:rPr>
          <w:rFonts w:hint="eastAsia"/>
        </w:rPr>
        <w:t>コロナ対策の恩恵は将来社会保険の給付を受ける人民によって支払われていたわけだ。</w:t>
      </w:r>
    </w:p>
    <w:p w14:paraId="4D9BE4BB" w14:textId="21D026F2" w:rsidR="00227E83" w:rsidRDefault="00227E83" w:rsidP="00F22F04">
      <w:pPr>
        <w:ind w:firstLineChars="133" w:firstLine="279"/>
      </w:pPr>
      <w:r>
        <w:rPr>
          <w:rFonts w:hint="eastAsia"/>
        </w:rPr>
        <w:t>財政面から見たコロナ対策についてまとめよう。予算の赤字額を増やすなどある程度は対応する姿勢は見せたもののその規模は不十分で、むしろ主眼は</w:t>
      </w:r>
      <w:r w:rsidR="00F22F04" w:rsidRPr="009F4B18">
        <w:t>中央政府の財政赤字＝政府債務の拡大を抑制</w:t>
      </w:r>
      <w:r>
        <w:rPr>
          <w:rFonts w:hint="eastAsia"/>
        </w:rPr>
        <w:t>に</w:t>
      </w:r>
      <w:r w:rsidR="00F22F04" w:rsidRPr="009F4B18">
        <w:t>置かれて</w:t>
      </w:r>
      <w:r>
        <w:rPr>
          <w:rFonts w:hint="eastAsia"/>
        </w:rPr>
        <w:t>いた。</w:t>
      </w:r>
      <w:r w:rsidR="00F22F04" w:rsidRPr="009F4B18">
        <w:t>その</w:t>
      </w:r>
      <w:r>
        <w:rPr>
          <w:rFonts w:hint="eastAsia"/>
        </w:rPr>
        <w:t>しわ寄せは</w:t>
      </w:r>
      <w:r w:rsidR="00F22F04" w:rsidRPr="009F4B18">
        <w:t>分社会保険基金や地方政府の財政</w:t>
      </w:r>
      <w:r>
        <w:rPr>
          <w:rFonts w:hint="eastAsia"/>
        </w:rPr>
        <w:t>への</w:t>
      </w:r>
      <w:r w:rsidR="00F22F04" w:rsidRPr="009F4B18">
        <w:t>負担</w:t>
      </w:r>
      <w:r>
        <w:rPr>
          <w:rFonts w:hint="eastAsia"/>
        </w:rPr>
        <w:t>となっていた。</w:t>
      </w:r>
    </w:p>
    <w:p w14:paraId="576BC4E0" w14:textId="4972DA98" w:rsidR="00F22F04" w:rsidRPr="009F4B18" w:rsidRDefault="00F22F04" w:rsidP="00F22F04">
      <w:pPr>
        <w:ind w:firstLineChars="133" w:firstLine="279"/>
      </w:pPr>
    </w:p>
    <w:p w14:paraId="5C6CAFB2" w14:textId="5638DA66" w:rsidR="00F22F04" w:rsidRPr="009F4B18" w:rsidRDefault="006A6329" w:rsidP="00F22F04">
      <w:pPr>
        <w:pStyle w:val="3"/>
      </w:pPr>
      <w:r>
        <w:rPr>
          <w:rFonts w:hint="eastAsia"/>
        </w:rPr>
        <w:t>副作用としての</w:t>
      </w:r>
      <w:r w:rsidR="00F22F04" w:rsidRPr="009F4B18">
        <w:t>企業部門の債務拡大</w:t>
      </w:r>
      <w:r w:rsidR="00227E83">
        <w:rPr>
          <w:rFonts w:hint="eastAsia"/>
        </w:rPr>
        <w:t>（梶谷）</w:t>
      </w:r>
    </w:p>
    <w:p w14:paraId="4B691A9D" w14:textId="77777777" w:rsidR="00227E83" w:rsidRDefault="00227E83" w:rsidP="00F22F04">
      <w:pPr>
        <w:ind w:firstLineChars="133" w:firstLine="279"/>
      </w:pPr>
    </w:p>
    <w:p w14:paraId="509D3633" w14:textId="1F356B5B" w:rsidR="00F22F04" w:rsidRDefault="00F22F04" w:rsidP="002409E6">
      <w:pPr>
        <w:ind w:firstLineChars="133" w:firstLine="279"/>
      </w:pPr>
      <w:r w:rsidRPr="009F4B18">
        <w:t>十分な財政出動が行われなかったことは、その後の中国経済に様々なひずみをもたらした。まず挙げられるのは、民間部門の債務が急拡大し、そのことが社債のデフォルト不安を拡大させたことである。</w:t>
      </w:r>
      <w:r w:rsidR="00227E83">
        <w:rPr>
          <w:rFonts w:hint="eastAsia"/>
        </w:rPr>
        <w:t>ＢＩＳ</w:t>
      </w:r>
      <w:ins w:id="28" w:author="後藤 祐実" w:date="2024-09-23T21:02:00Z" w16du:dateUtc="2024-09-23T12:02:00Z">
        <w:r w:rsidR="00407936">
          <w:rPr>
            <w:rFonts w:hint="eastAsia"/>
          </w:rPr>
          <w:t>（国際</w:t>
        </w:r>
      </w:ins>
      <w:ins w:id="29" w:author="後藤 祐実" w:date="2024-09-23T21:03:00Z" w16du:dateUtc="2024-09-23T12:03:00Z">
        <w:r w:rsidR="00407936">
          <w:rPr>
            <w:rFonts w:hint="eastAsia"/>
          </w:rPr>
          <w:t>決済銀行</w:t>
        </w:r>
      </w:ins>
      <w:ins w:id="30" w:author="後藤 祐実" w:date="2024-09-23T21:02:00Z" w16du:dateUtc="2024-09-23T12:02:00Z">
        <w:r w:rsidR="00407936">
          <w:rPr>
            <w:rFonts w:hint="eastAsia"/>
          </w:rPr>
          <w:t>）</w:t>
        </w:r>
      </w:ins>
      <w:r w:rsidRPr="009F4B18">
        <w:t>が出している各国の債務残高の統計（図</w:t>
      </w:r>
      <w:r w:rsidR="00227E83">
        <w:rPr>
          <w:rFonts w:hint="eastAsia"/>
        </w:rPr>
        <w:t>５</w:t>
      </w:r>
      <w:r w:rsidRPr="009F4B18">
        <w:t>）</w:t>
      </w:r>
      <w:r w:rsidR="006A6329">
        <w:rPr>
          <w:rFonts w:hint="eastAsia"/>
        </w:rPr>
        <w:t>を見てみよう。習近平政権は過剰債務対策として</w:t>
      </w:r>
      <w:r w:rsidR="002409E6">
        <w:rPr>
          <w:rFonts w:hint="eastAsia"/>
        </w:rPr>
        <w:t>201</w:t>
      </w:r>
      <w:r w:rsidR="002409E6">
        <w:t>7</w:t>
      </w:r>
      <w:r w:rsidR="006A6329">
        <w:rPr>
          <w:rFonts w:hint="eastAsia"/>
        </w:rPr>
        <w:t>年から債務削減を進める</w:t>
      </w:r>
      <w:r w:rsidRPr="009F4B18">
        <w:t>デレバリッジ政策</w:t>
      </w:r>
      <w:r w:rsidR="006A6329">
        <w:rPr>
          <w:rFonts w:hint="eastAsia"/>
        </w:rPr>
        <w:t>を進めてきた。その結果、２０１９年</w:t>
      </w:r>
      <w:r w:rsidRPr="009F4B18">
        <w:t>末の段階で</w:t>
      </w:r>
      <w:r w:rsidR="006A6329" w:rsidRPr="009F4B18">
        <w:t>企業部門の債務残高</w:t>
      </w:r>
      <w:r w:rsidR="006A6329">
        <w:rPr>
          <w:rFonts w:hint="eastAsia"/>
        </w:rPr>
        <w:t>は</w:t>
      </w:r>
      <w:r w:rsidRPr="009F4B18">
        <w:t>GDP比</w:t>
      </w:r>
      <w:r w:rsidR="00227E83">
        <w:rPr>
          <w:rFonts w:hint="eastAsia"/>
        </w:rPr>
        <w:t>１４９・３</w:t>
      </w:r>
      <w:r w:rsidRPr="009F4B18">
        <w:t>％にまで抑えられた</w:t>
      </w:r>
      <w:r w:rsidR="006A6329">
        <w:rPr>
          <w:rFonts w:hint="eastAsia"/>
        </w:rPr>
        <w:t>。しかし、</w:t>
      </w:r>
      <w:r w:rsidRPr="009F4B18">
        <w:t>コロナ禍</w:t>
      </w:r>
      <w:r w:rsidR="006A6329">
        <w:rPr>
          <w:rFonts w:hint="eastAsia"/>
        </w:rPr>
        <w:t>以後は一転して拡大に転じ、２０２０</w:t>
      </w:r>
      <w:r w:rsidRPr="009F4B18">
        <w:t>年</w:t>
      </w:r>
      <w:r w:rsidR="006A6329">
        <w:rPr>
          <w:rFonts w:hint="eastAsia"/>
        </w:rPr>
        <w:t>９</w:t>
      </w:r>
      <w:r w:rsidRPr="009F4B18">
        <w:t>月末の時点では</w:t>
      </w:r>
      <w:r w:rsidR="006A6329">
        <w:rPr>
          <w:rFonts w:hint="eastAsia"/>
        </w:rPr>
        <w:t>１６３・１</w:t>
      </w:r>
      <w:r w:rsidRPr="009F4B18">
        <w:t>％にまで</w:t>
      </w:r>
      <w:r w:rsidR="006A6329">
        <w:rPr>
          <w:rFonts w:hint="eastAsia"/>
        </w:rPr>
        <w:t>拡大している</w:t>
      </w:r>
      <w:r w:rsidRPr="009F4B18">
        <w:t>。</w:t>
      </w:r>
      <w:r w:rsidR="006A6329">
        <w:rPr>
          <w:rFonts w:hint="eastAsia"/>
        </w:rPr>
        <w:t>そのため、</w:t>
      </w:r>
      <w:r w:rsidRPr="009F4B18">
        <w:t>過剰債務問題</w:t>
      </w:r>
      <w:r w:rsidR="006A6329">
        <w:rPr>
          <w:rFonts w:hint="eastAsia"/>
        </w:rPr>
        <w:t>の再燃が懸念</w:t>
      </w:r>
      <w:r w:rsidRPr="009F4B18">
        <w:t>されるようになった。</w:t>
      </w:r>
    </w:p>
    <w:p w14:paraId="470C5467" w14:textId="4AA3F02B" w:rsidR="00F22F04" w:rsidRPr="009F4B18" w:rsidRDefault="00F22F04" w:rsidP="00F22F04"/>
    <w:p w14:paraId="3A352A01" w14:textId="77777777" w:rsidR="00F22F04" w:rsidRPr="009F4B18" w:rsidRDefault="00F22F04" w:rsidP="00F22F04">
      <w:pPr>
        <w:ind w:firstLineChars="133" w:firstLine="279"/>
      </w:pPr>
      <w:r w:rsidRPr="009F4B18">
        <w:rPr>
          <w:b/>
          <w:bCs/>
        </w:rPr>
        <w:t>図5　債務残高の対GDP比（％）</w:t>
      </w:r>
    </w:p>
    <w:p w14:paraId="24993C49" w14:textId="132B20B5" w:rsidR="00F22F04" w:rsidRPr="009F4B18" w:rsidRDefault="00F22F04" w:rsidP="00F22F04">
      <w:pPr>
        <w:ind w:firstLineChars="133" w:firstLine="279"/>
      </w:pPr>
      <w:r w:rsidRPr="00F22F04">
        <w:rPr>
          <w:noProof/>
        </w:rPr>
        <w:lastRenderedPageBreak/>
        <w:drawing>
          <wp:inline distT="0" distB="0" distL="0" distR="0" wp14:anchorId="78926F7B" wp14:editId="4BE4CAB3">
            <wp:extent cx="4858428" cy="2705478"/>
            <wp:effectExtent l="0" t="0" r="0" b="0"/>
            <wp:docPr id="1617228220"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8220" name="図 1" descr="グラフィカル ユーザー インターフェイス, アプリケーション&#10;&#10;自動的に生成された説明"/>
                    <pic:cNvPicPr/>
                  </pic:nvPicPr>
                  <pic:blipFill>
                    <a:blip r:embed="rId17"/>
                    <a:stretch>
                      <a:fillRect/>
                    </a:stretch>
                  </pic:blipFill>
                  <pic:spPr>
                    <a:xfrm>
                      <a:off x="0" y="0"/>
                      <a:ext cx="4858428" cy="2705478"/>
                    </a:xfrm>
                    <a:prstGeom prst="rect">
                      <a:avLst/>
                    </a:prstGeom>
                  </pic:spPr>
                </pic:pic>
              </a:graphicData>
            </a:graphic>
          </wp:inline>
        </w:drawing>
      </w:r>
    </w:p>
    <w:p w14:paraId="25AA80C8" w14:textId="77777777" w:rsidR="00F22F04" w:rsidRPr="009F4B18" w:rsidRDefault="00F22F04" w:rsidP="00F22F04">
      <w:pPr>
        <w:ind w:firstLineChars="133" w:firstLine="279"/>
      </w:pPr>
      <w:r w:rsidRPr="009F4B18">
        <w:t>出所：BIS (</w:t>
      </w:r>
      <w:hyperlink r:id="rId18" w:history="1">
        <w:r w:rsidRPr="009F4B18">
          <w:rPr>
            <w:rStyle w:val="af"/>
          </w:rPr>
          <w:t>https://www.bis.org/</w:t>
        </w:r>
      </w:hyperlink>
      <w:r w:rsidRPr="009F4B18">
        <w:t>)</w:t>
      </w:r>
    </w:p>
    <w:p w14:paraId="4D45494A" w14:textId="77777777" w:rsidR="00F22F04" w:rsidRDefault="00F22F04" w:rsidP="00F22F04">
      <w:pPr>
        <w:ind w:firstLineChars="133" w:firstLine="279"/>
      </w:pPr>
    </w:p>
    <w:p w14:paraId="191B3E58" w14:textId="2C40246F" w:rsidR="00F22F04" w:rsidRPr="009F4B18" w:rsidRDefault="00F22F04" w:rsidP="00F22F04">
      <w:pPr>
        <w:ind w:firstLineChars="133" w:firstLine="279"/>
      </w:pPr>
      <w:r w:rsidRPr="009F4B18">
        <w:t>それを裏付けるように、</w:t>
      </w:r>
      <w:r w:rsidR="00227E83">
        <w:rPr>
          <w:rFonts w:hint="eastAsia"/>
        </w:rPr>
        <w:t>２０２０</w:t>
      </w:r>
      <w:r w:rsidRPr="009F4B18">
        <w:t>年11月上旬、政府系半導体大手の紫光集団</w:t>
      </w:r>
      <w:r w:rsidR="006A6329">
        <w:rPr>
          <w:rFonts w:hint="eastAsia"/>
        </w:rPr>
        <w:t>が経営</w:t>
      </w:r>
      <w:r w:rsidRPr="009F4B18">
        <w:t>難</w:t>
      </w:r>
      <w:r w:rsidR="006A6329">
        <w:rPr>
          <w:rFonts w:hint="eastAsia"/>
        </w:rPr>
        <w:t>に陥った</w:t>
      </w:r>
      <w:r w:rsidRPr="009F4B18">
        <w:t>ほか、</w:t>
      </w:r>
      <w:r w:rsidR="00227E83">
        <w:rPr>
          <w:rFonts w:hint="eastAsia"/>
        </w:rPr>
        <w:t>２０２１</w:t>
      </w:r>
      <w:r w:rsidRPr="009F4B18">
        <w:t>年</w:t>
      </w:r>
      <w:r w:rsidR="00227E83">
        <w:rPr>
          <w:rFonts w:hint="eastAsia"/>
        </w:rPr>
        <w:t>４</w:t>
      </w:r>
      <w:r w:rsidRPr="009F4B18">
        <w:t>月には中国財政省が</w:t>
      </w:r>
      <w:r w:rsidR="00227E83">
        <w:rPr>
          <w:rFonts w:hint="eastAsia"/>
        </w:rPr>
        <w:t>６</w:t>
      </w:r>
      <w:r w:rsidRPr="009F4B18">
        <w:t>割出資する不良債権処理会社、中国華融資産管理</w:t>
      </w:r>
      <w:r w:rsidR="006A6329">
        <w:rPr>
          <w:rFonts w:hint="eastAsia"/>
        </w:rPr>
        <w:t>の</w:t>
      </w:r>
      <w:r w:rsidRPr="009F4B18">
        <w:t>信用不安</w:t>
      </w:r>
      <w:r w:rsidR="006A6329">
        <w:rPr>
          <w:rFonts w:hint="eastAsia"/>
        </w:rPr>
        <w:t>が発覚する</w:t>
      </w:r>
      <w:r w:rsidRPr="009F4B18">
        <w:t>など、政府系大企業の資金繰り悪化が表面化した。</w:t>
      </w:r>
    </w:p>
    <w:p w14:paraId="45336699" w14:textId="58644D05" w:rsidR="00F22F04" w:rsidRPr="009F4B18" w:rsidRDefault="00F22F04" w:rsidP="00F22F04">
      <w:pPr>
        <w:ind w:firstLineChars="133" w:firstLine="279"/>
      </w:pPr>
      <w:r w:rsidRPr="009F4B18">
        <w:t>コロナ禍</w:t>
      </w:r>
      <w:r w:rsidR="006A6329">
        <w:rPr>
          <w:rFonts w:hint="eastAsia"/>
        </w:rPr>
        <w:t>の</w:t>
      </w:r>
      <w:r w:rsidRPr="009F4B18">
        <w:t>債務残高増大は世界</w:t>
      </w:r>
      <w:r w:rsidR="006A6329">
        <w:rPr>
          <w:rFonts w:hint="eastAsia"/>
        </w:rPr>
        <w:t>共通の事象だ。</w:t>
      </w:r>
      <w:r w:rsidRPr="009F4B18">
        <w:t>だが、中国の特徴</w:t>
      </w:r>
      <w:r w:rsidR="006A6329">
        <w:rPr>
          <w:rFonts w:hint="eastAsia"/>
        </w:rPr>
        <w:t>が特異なのは政府部門の債務拡大が不十分という点にあった。世界的に見ると、政府部門が率先して債務拡大して危機対策にあたっていたのに対し、中国では政府財政は消極的で需要を作り出せないでいた。金融と財政、この両輪のうち前者が緩和を続けたのに後者が消極的であれば、行き場を失った緩和マネーは投資へと向かい、</w:t>
      </w:r>
      <w:r w:rsidRPr="009F4B18">
        <w:t>資産バブル</w:t>
      </w:r>
      <w:r w:rsidR="006A6329">
        <w:rPr>
          <w:rFonts w:hint="eastAsia"/>
        </w:rPr>
        <w:t>へとつながる。その対象となったのは</w:t>
      </w:r>
      <w:r w:rsidRPr="009F4B18">
        <w:t>不動産市場であ</w:t>
      </w:r>
      <w:r w:rsidR="006A6329">
        <w:rPr>
          <w:rFonts w:hint="eastAsia"/>
        </w:rPr>
        <w:t>り、一線都市の不動産価格急上昇へとつながった</w:t>
      </w:r>
    </w:p>
    <w:p w14:paraId="5FF3D100" w14:textId="37F55237" w:rsidR="00F22F04" w:rsidRPr="009F4B18" w:rsidRDefault="00F22F04" w:rsidP="00F22F04">
      <w:pPr>
        <w:ind w:firstLineChars="133" w:firstLine="279"/>
      </w:pPr>
      <w:commentRangeStart w:id="31"/>
      <w:r w:rsidRPr="009F4B18">
        <w:t>住宅市場の高騰に市民の批判の声が高まるのを恐れた政府は</w:t>
      </w:r>
      <w:r w:rsidR="00227E83">
        <w:rPr>
          <w:rFonts w:hint="eastAsia"/>
        </w:rPr>
        <w:t>２０２０</w:t>
      </w:r>
      <w:r w:rsidRPr="009F4B18">
        <w:t>年</w:t>
      </w:r>
      <w:r w:rsidR="00227E83">
        <w:rPr>
          <w:rFonts w:hint="eastAsia"/>
        </w:rPr>
        <w:t>８</w:t>
      </w:r>
      <w:r w:rsidRPr="009F4B18">
        <w:t>月、「三つのレッドライン」</w:t>
      </w:r>
      <w:r w:rsidR="006A6329">
        <w:rPr>
          <w:rFonts w:hint="eastAsia"/>
        </w:rPr>
        <w:t>を導入。もともと多額の債務を抱えていた上に、コロナ禍の金融緩和によってさらに</w:t>
      </w:r>
      <w:r w:rsidRPr="009F4B18">
        <w:t>債務を膨らませていた多くの不動産企業</w:t>
      </w:r>
      <w:r w:rsidR="006A6329">
        <w:rPr>
          <w:rFonts w:hint="eastAsia"/>
        </w:rPr>
        <w:t>はハシゴを外され、一気に</w:t>
      </w:r>
      <w:r w:rsidRPr="009F4B18">
        <w:t>資金繰りに苦しむようになった。</w:t>
      </w:r>
      <w:commentRangeEnd w:id="31"/>
      <w:r w:rsidR="00407936">
        <w:rPr>
          <w:rStyle w:val="af1"/>
          <w:rFonts w:ascii="Century" w:eastAsia="ＭＳ 明朝" w:hAnsi="Century" w:cs="Times New Roman"/>
          <w14:ligatures w14:val="none"/>
        </w:rPr>
        <w:commentReference w:id="31"/>
      </w:r>
    </w:p>
    <w:p w14:paraId="27A5C98A" w14:textId="784E49D4" w:rsidR="00F22F04" w:rsidRPr="009F4B18" w:rsidRDefault="006A6329" w:rsidP="00F22F04">
      <w:pPr>
        <w:ind w:firstLineChars="133" w:firstLine="279"/>
      </w:pPr>
      <w:commentRangeStart w:id="32"/>
      <w:commentRangeStart w:id="33"/>
      <w:r>
        <w:rPr>
          <w:rFonts w:hint="eastAsia"/>
        </w:rPr>
        <w:t>２０２１</w:t>
      </w:r>
      <w:r w:rsidR="00F22F04" w:rsidRPr="009F4B18">
        <w:t>年9月</w:t>
      </w:r>
      <w:commentRangeEnd w:id="32"/>
      <w:r>
        <w:rPr>
          <w:rStyle w:val="af1"/>
          <w:rFonts w:ascii="Century" w:eastAsia="ＭＳ 明朝" w:hAnsi="Century" w:cs="Times New Roman"/>
          <w14:ligatures w14:val="none"/>
        </w:rPr>
        <w:commentReference w:id="32"/>
      </w:r>
      <w:commentRangeEnd w:id="33"/>
      <w:r w:rsidR="002409E6">
        <w:rPr>
          <w:rStyle w:val="af1"/>
          <w:rFonts w:ascii="Century" w:eastAsia="ＭＳ 明朝" w:hAnsi="Century" w:cs="Times New Roman"/>
          <w14:ligatures w14:val="none"/>
        </w:rPr>
        <w:commentReference w:id="33"/>
      </w:r>
      <w:r w:rsidR="00F22F04" w:rsidRPr="009F4B18">
        <w:t>には全国主要70都市の平均新築マンション価格が</w:t>
      </w:r>
      <w:r w:rsidR="00227E83">
        <w:rPr>
          <w:rFonts w:hint="eastAsia"/>
        </w:rPr>
        <w:t>６</w:t>
      </w:r>
      <w:r w:rsidR="00F22F04" w:rsidRPr="009F4B18">
        <w:t>年</w:t>
      </w:r>
      <w:r w:rsidR="00227E83">
        <w:rPr>
          <w:rFonts w:hint="eastAsia"/>
        </w:rPr>
        <w:t>５</w:t>
      </w:r>
      <w:r w:rsidR="00F22F04" w:rsidRPr="009F4B18">
        <w:t>か月ぶりに値下がりするなど、不動産市場は急速に冷え込んでいった。さらに、</w:t>
      </w:r>
      <w:r w:rsidR="00227E83">
        <w:rPr>
          <w:rFonts w:hint="eastAsia"/>
        </w:rPr>
        <w:t>２０２２</w:t>
      </w:r>
      <w:r w:rsidR="00F22F04" w:rsidRPr="009F4B18">
        <w:t>年</w:t>
      </w:r>
      <w:r w:rsidR="00227E83">
        <w:rPr>
          <w:rFonts w:hint="eastAsia"/>
        </w:rPr>
        <w:t>３</w:t>
      </w:r>
      <w:r w:rsidR="00F22F04" w:rsidRPr="009F4B18">
        <w:t>月末から約2か月間上海市で実施されたロックダウンに代表される、ゼロコロナ政策に基づく長期間にわたる都市封鎖がもたらした経済的打撃もこの状況に追い打ちをかけた。</w:t>
      </w:r>
    </w:p>
    <w:p w14:paraId="1E317320" w14:textId="77777777" w:rsidR="00F22F04" w:rsidRDefault="00F22F04" w:rsidP="00F22F04">
      <w:pPr>
        <w:ind w:firstLineChars="133" w:firstLine="279"/>
      </w:pPr>
      <w:r w:rsidRPr="009F4B18">
        <w:t>いずれにせよ、恒大集団の問題はコロナ禍後の緊急措置として行われた大胆な金融緩和によって膨れ上がった債務が、政府の不動産企業への引き締めによって一気に不良債権</w:t>
      </w:r>
      <w:r w:rsidRPr="009F4B18">
        <w:lastRenderedPageBreak/>
        <w:t>化したものであり、より本質的な問題は個別企業の経営というより、マクロ経済政策において金融政策に過度に依存したことにあることは明らかだろう。</w:t>
      </w:r>
    </w:p>
    <w:p w14:paraId="035B54BC" w14:textId="77777777" w:rsidR="00227E83" w:rsidRPr="009F4B18" w:rsidRDefault="00227E83" w:rsidP="00F22F04">
      <w:pPr>
        <w:ind w:firstLineChars="133" w:firstLine="279"/>
      </w:pPr>
    </w:p>
    <w:p w14:paraId="6A1A4ABE" w14:textId="77777777" w:rsidR="00F22F04" w:rsidRPr="009F4B18" w:rsidRDefault="00F22F04" w:rsidP="00F22F04">
      <w:pPr>
        <w:pStyle w:val="3"/>
      </w:pPr>
      <w:r w:rsidRPr="009F4B18">
        <w:t>民生部門の保障不足と格差の拡大</w:t>
      </w:r>
    </w:p>
    <w:p w14:paraId="76D6DFFE" w14:textId="77777777" w:rsidR="00227E83" w:rsidRDefault="00227E83" w:rsidP="00F22F04">
      <w:pPr>
        <w:ind w:firstLineChars="133" w:firstLine="279"/>
      </w:pPr>
    </w:p>
    <w:p w14:paraId="0DB25D1A" w14:textId="39CA50B2" w:rsidR="00F22F04" w:rsidRPr="009F4B18" w:rsidRDefault="00F22F04" w:rsidP="00F22F04">
      <w:pPr>
        <w:ind w:firstLineChars="133" w:firstLine="279"/>
      </w:pPr>
      <w:commentRangeStart w:id="34"/>
      <w:r w:rsidRPr="009F4B18">
        <w:t>十分な財政出動が行われなかったことによるもう一つの問題として、経済の回復過程において、民生部門の保障が十分に行われず、格差が顕在化したことがあげられる。特にコロナ禍で雇用が不安定化する中で、財政出動を通じた十分な救済策がとられなかったことは、社会の不安定要素の一つとなることが懸念された。</w:t>
      </w:r>
      <w:r w:rsidR="00C12A89">
        <w:rPr>
          <w:rFonts w:hint="eastAsia"/>
        </w:rPr>
        <w:t>５％代前半で推移していた</w:t>
      </w:r>
      <w:r w:rsidRPr="009F4B18">
        <w:t>調査失業率は</w:t>
      </w:r>
      <w:r w:rsidR="00C12A89">
        <w:rPr>
          <w:rFonts w:hint="eastAsia"/>
        </w:rPr>
        <w:t>２０２０</w:t>
      </w:r>
      <w:r w:rsidRPr="009F4B18">
        <w:t>年</w:t>
      </w:r>
      <w:r w:rsidR="00C12A89">
        <w:rPr>
          <w:rFonts w:hint="eastAsia"/>
        </w:rPr>
        <w:t>２</w:t>
      </w:r>
      <w:r w:rsidRPr="009F4B18">
        <w:t>月に</w:t>
      </w:r>
      <w:r w:rsidR="00C12A89">
        <w:rPr>
          <w:rFonts w:hint="eastAsia"/>
        </w:rPr>
        <w:t>６・２</w:t>
      </w:r>
      <w:r w:rsidRPr="009F4B18">
        <w:t>%</w:t>
      </w:r>
      <w:r w:rsidR="00C12A89">
        <w:rPr>
          <w:rFonts w:hint="eastAsia"/>
        </w:rPr>
        <w:t>と一気に跳ね上がった。その後減少を続け、9月には5・4％とコロナ前の水準に回帰したが、</w:t>
      </w:r>
      <w:r w:rsidRPr="009F4B18">
        <w:t>この数値は必ずしも実態を反映したものではない。</w:t>
      </w:r>
      <w:r w:rsidR="00C12A89">
        <w:rPr>
          <w:rFonts w:hint="eastAsia"/>
        </w:rPr>
        <w:t>中国</w:t>
      </w:r>
      <w:r w:rsidRPr="009F4B18">
        <w:t>社会科学院の張</w:t>
      </w:r>
      <w:r w:rsidR="00C12A89" w:rsidRPr="00C12A89">
        <w:rPr>
          <w:rFonts w:hint="eastAsia"/>
          <w:b/>
          <w:bCs/>
        </w:rPr>
        <w:t>斌らの</w:t>
      </w:r>
      <w:r w:rsidRPr="009F4B18">
        <w:t>推計によると、3月期の最も雇用状況が厳しかった時期における都市における失業者数は</w:t>
      </w:r>
      <w:r w:rsidR="00C12A89">
        <w:rPr>
          <w:rFonts w:hint="eastAsia"/>
        </w:rPr>
        <w:t>７</w:t>
      </w:r>
      <w:r w:rsidRPr="009F4B18">
        <w:t>～</w:t>
      </w:r>
      <w:r w:rsidR="00C12A89">
        <w:rPr>
          <w:rFonts w:hint="eastAsia"/>
        </w:rPr>
        <w:t>８０００</w:t>
      </w:r>
      <w:r w:rsidRPr="009F4B18">
        <w:t>万人、失業率にすると約20％に達していたという（張、</w:t>
      </w:r>
      <w:r w:rsidR="00C12A89">
        <w:rPr>
          <w:rFonts w:hint="eastAsia"/>
        </w:rPr>
        <w:t>２０２０</w:t>
      </w:r>
      <w:r w:rsidRPr="009F4B18">
        <w:t>）。</w:t>
      </w:r>
    </w:p>
    <w:p w14:paraId="0EAA6E83" w14:textId="46083D7C" w:rsidR="00F22F04" w:rsidRPr="009F4B18" w:rsidRDefault="00F22F04" w:rsidP="00F22F04">
      <w:pPr>
        <w:ind w:firstLineChars="133" w:firstLine="279"/>
      </w:pPr>
      <w:r w:rsidRPr="009F4B18">
        <w:t>すでに述べたように、中国ではコロナ禍を踏まえた政府の救済策は、市民や企業に対して直接行われるのではなく、企業への低金利融資や社会保険の減免といった形で行われた。繰り返しになるが</w:t>
      </w:r>
      <w:r w:rsidR="00C12A89">
        <w:rPr>
          <w:rFonts w:hint="eastAsia"/>
        </w:rPr>
        <w:t>、</w:t>
      </w:r>
      <w:r w:rsidRPr="009F4B18">
        <w:t>社会保険の減免とは基金の切り崩しなので、労働者が将来受け取るはずのものが現在の企業への補填に使われているに等しい。</w:t>
      </w:r>
    </w:p>
    <w:p w14:paraId="3B5E56AE" w14:textId="77777777" w:rsidR="00F22F04" w:rsidRPr="009F4B18" w:rsidRDefault="00F22F04" w:rsidP="00F22F04">
      <w:pPr>
        <w:ind w:firstLineChars="133" w:firstLine="279"/>
      </w:pPr>
      <w:r w:rsidRPr="009F4B18">
        <w:t>ただ、このような民生問題を抱えながらも、今のところ中国社会はそれほど顕著な社会の不安定化に見舞われてはいない。その背景には、もちろん政府による抑圧により問題が顕在化しないという理由もあるが、中国社会における労働市場の流動性の著しい高さが、コロナ禍による失業問題の深刻さを覆い隠している側面を無視することはできない。</w:t>
      </w:r>
    </w:p>
    <w:p w14:paraId="2D3028CE" w14:textId="42B32B43" w:rsidR="00F22F04" w:rsidRPr="009F4B18" w:rsidRDefault="00F22F04" w:rsidP="00F22F04">
      <w:pPr>
        <w:ind w:firstLineChars="133" w:firstLine="279"/>
      </w:pPr>
      <w:r w:rsidRPr="009F4B18">
        <w:t>例えば中国の労働問題に詳しい石井知章は、コロナ化による労働市場の需給の矛盾が広がる中、「業務の爆発的拡大によって労働力不足に悩む企業の問題を解決すべく、「従業員シェアリング」モデルが生み出され、異業種間で直面する労働力の需給ギャップを一時的に解決する有効な手立てとなった」と指摘している（石井、</w:t>
      </w:r>
      <w:r w:rsidR="00C12A89">
        <w:rPr>
          <w:rFonts w:hint="eastAsia"/>
        </w:rPr>
        <w:t>２０２０</w:t>
      </w:r>
      <w:r w:rsidRPr="009F4B18">
        <w:t>）。これは、製造業や</w:t>
      </w:r>
      <w:r w:rsidR="00C12A89">
        <w:rPr>
          <w:rFonts w:hint="eastAsia"/>
        </w:rPr>
        <w:t>ＩＴ</w:t>
      </w:r>
      <w:r w:rsidRPr="009F4B18">
        <w:t>系の大企業が、一時休業している飲食店、ホテル、大型スーパーなどの従業員を一時的に雇用するものであり、財政による休業補償が得られない中、労働者の生活を一定期間支える上では効果を上げたといわれる。</w:t>
      </w:r>
    </w:p>
    <w:p w14:paraId="717B7801" w14:textId="15646F4C" w:rsidR="00C12A89" w:rsidRDefault="00F22F04" w:rsidP="00C12A89">
      <w:pPr>
        <w:ind w:firstLineChars="133" w:firstLine="279"/>
      </w:pPr>
      <w:r w:rsidRPr="009F4B18">
        <w:t>このような労働市場の流動性の高さが、失業問題がもたらす社会不安を和らげるカギであることは、中国の指導者層の言動からも伝わってくる。</w:t>
      </w:r>
      <w:r w:rsidR="00C12A89">
        <w:rPr>
          <w:rFonts w:hint="eastAsia"/>
        </w:rPr>
        <w:t>たと</w:t>
      </w:r>
      <w:r w:rsidRPr="009F4B18">
        <w:t>えば、</w:t>
      </w:r>
      <w:r w:rsidR="00C12A89">
        <w:rPr>
          <w:rFonts w:hint="eastAsia"/>
        </w:rPr>
        <w:t>５</w:t>
      </w:r>
      <w:r w:rsidRPr="009F4B18">
        <w:t>月には、李克強首相</w:t>
      </w:r>
      <w:r w:rsidR="00C12A89">
        <w:rPr>
          <w:rFonts w:hint="eastAsia"/>
        </w:rPr>
        <w:t>（当時）</w:t>
      </w:r>
      <w:r w:rsidRPr="009F4B18">
        <w:t>が山東省煙台を訪れた際に、「露店経済</w:t>
      </w:r>
      <w:r w:rsidR="00C12A89">
        <w:rPr>
          <w:rFonts w:hint="eastAsia"/>
        </w:rPr>
        <w:t>は雇用を生み出す重要な源だ</w:t>
      </w:r>
      <w:r w:rsidRPr="009F4B18">
        <w:t>」</w:t>
      </w:r>
      <w:r w:rsidR="00C12A89">
        <w:rPr>
          <w:rFonts w:hint="eastAsia"/>
        </w:rPr>
        <w:t>と評</w:t>
      </w:r>
      <w:r w:rsidR="00C12A89">
        <w:rPr>
          <w:rFonts w:hint="eastAsia"/>
        </w:rPr>
        <w:lastRenderedPageBreak/>
        <w:t>価した。仕事を失った人々が露店を開き、たくましく稼ぐ姿をポジティブに評価したのだった。企業と正規に雇用契約を交わしていない、零細個人事業者や非正規労働者によるインフォーマルセクターが</w:t>
      </w:r>
      <w:r w:rsidRPr="009F4B18">
        <w:t>失われた雇用を吸収する</w:t>
      </w:r>
      <w:r w:rsidR="00C12A89">
        <w:rPr>
          <w:rFonts w:hint="eastAsia"/>
        </w:rPr>
        <w:t>と期待したのだ。</w:t>
      </w:r>
    </w:p>
    <w:p w14:paraId="679ABB14" w14:textId="6E3369D8" w:rsidR="005763CD" w:rsidRDefault="00F22F04" w:rsidP="00F22F04">
      <w:pPr>
        <w:ind w:firstLineChars="133" w:firstLine="279"/>
      </w:pPr>
      <w:r w:rsidRPr="009F4B18">
        <w:t>さらには、</w:t>
      </w:r>
      <w:r w:rsidR="00C12A89">
        <w:rPr>
          <w:rFonts w:hint="eastAsia"/>
        </w:rPr>
        <w:t>フードデリバリー配送員やライドシェアドライバーなどの</w:t>
      </w:r>
      <w:r w:rsidR="00C12A89" w:rsidRPr="009F4B18">
        <w:t>ギグ・エコノミー、</w:t>
      </w:r>
      <w:r w:rsidRPr="009F4B18">
        <w:t>すなわちインターネット・プラットフォームを通じた短期的な雇用・労働形態の広がりも、コロナ禍の需要ショックに伴う失業者の増大のショックを緩和するのに寄与したと考えられる。</w:t>
      </w:r>
    </w:p>
    <w:p w14:paraId="53E18A5C" w14:textId="48C477AC" w:rsidR="00F22F04" w:rsidRPr="009F4B18" w:rsidRDefault="00C12A89" w:rsidP="005763CD">
      <w:pPr>
        <w:ind w:firstLineChars="133" w:firstLine="279"/>
      </w:pPr>
      <w:r>
        <w:rPr>
          <w:rFonts w:hint="eastAsia"/>
        </w:rPr>
        <w:t>日本でも近年、ギグエコノミーは拡大している</w:t>
      </w:r>
      <w:r w:rsidR="005763CD">
        <w:rPr>
          <w:rFonts w:hint="eastAsia"/>
        </w:rPr>
        <w:t>が、アルバイトと同程度と賃金水準は高くはない。一方、中国のギグエコノミーは各社のシェア争いが過熱していたという側面もあって、</w:t>
      </w:r>
      <w:r w:rsidR="00F22F04" w:rsidRPr="009F4B18">
        <w:t>一般的な非熟練労働者よりも収入が高いケースが多</w:t>
      </w:r>
      <w:r w:rsidR="005763CD">
        <w:rPr>
          <w:rFonts w:hint="eastAsia"/>
        </w:rPr>
        <w:t>かった。ただし、</w:t>
      </w:r>
      <w:r w:rsidR="00F22F04" w:rsidRPr="009F4B18">
        <w:t>その労働環境には問題点も多い。中国人民大学教授の常凱は、これらのプラットフォーム労働者が、多くの場合まぎれもない雇用労働者でありながら、契約上はその点があいまいな「雇用類似」と呼ばれる就労形態をとっており、そのため労災などのリスクに対し脆弱で、社会保障が不十分であることを指摘している（常</w:t>
      </w:r>
      <w:r w:rsidR="005763CD">
        <w:rPr>
          <w:rFonts w:hint="eastAsia"/>
        </w:rPr>
        <w:t>２０２４</w:t>
      </w:r>
      <w:r w:rsidR="00F22F04" w:rsidRPr="009F4B18">
        <w:t>）</w:t>
      </w:r>
      <w:r w:rsidR="005763CD">
        <w:rPr>
          <w:rFonts w:hint="eastAsia"/>
        </w:rPr>
        <w:t>。</w:t>
      </w:r>
    </w:p>
    <w:p w14:paraId="09F4871B" w14:textId="342FEDAF" w:rsidR="00CF68C7" w:rsidRDefault="006A6329" w:rsidP="006A6329">
      <w:pPr>
        <w:ind w:firstLineChars="133" w:firstLine="279"/>
      </w:pPr>
      <w:r>
        <w:rPr>
          <w:rFonts w:hint="eastAsia"/>
        </w:rPr>
        <w:t>こうした労働市場の流動化は、</w:t>
      </w:r>
      <w:r w:rsidR="00F22F04" w:rsidRPr="009F4B18">
        <w:t>コロナ禍による一時的な失業問題の解決</w:t>
      </w:r>
      <w:r>
        <w:rPr>
          <w:rFonts w:hint="eastAsia"/>
        </w:rPr>
        <w:t>に好都合という</w:t>
      </w:r>
      <w:r w:rsidR="00F22F04" w:rsidRPr="009F4B18">
        <w:t>だけではなく、</w:t>
      </w:r>
      <w:r>
        <w:rPr>
          <w:rFonts w:hint="eastAsia"/>
        </w:rPr>
        <w:t>習近平政権の目指す経済改革にも適合的だった。習近平政権は</w:t>
      </w:r>
      <w:r w:rsidR="00F22F04" w:rsidRPr="009F4B18">
        <w:t>「供給サイドの改革」を掲げ</w:t>
      </w:r>
      <w:r w:rsidR="00CF68C7">
        <w:rPr>
          <w:rFonts w:hint="eastAsia"/>
        </w:rPr>
        <w:t>た。</w:t>
      </w:r>
      <w:r w:rsidR="00CF68C7" w:rsidRPr="00CF68C7">
        <w:rPr>
          <w:rFonts w:hint="eastAsia"/>
        </w:rPr>
        <w:t>「過剰生産能力の削減、過剰在庫の削減、デレバレッジ（企業債務の削減）、企業のコストダウン、脆弱部分の補強」という一連の構造改革政策を通じて、経済の効率性を向上させ、これまでの資源投入型の成長に代わる持続的な経済成長を目指す</w:t>
      </w:r>
      <w:r w:rsidR="00CF68C7">
        <w:rPr>
          <w:rFonts w:hint="eastAsia"/>
        </w:rPr>
        <w:t>というものだ</w:t>
      </w:r>
      <w:r>
        <w:rPr>
          <w:rFonts w:hint="eastAsia"/>
        </w:rPr>
        <w:t>。</w:t>
      </w:r>
      <w:r w:rsidR="00CF68C7">
        <w:rPr>
          <w:rFonts w:hint="eastAsia"/>
        </w:rPr>
        <w:t>この改革を推し進めれば、低効率の企業を潰し、働いていた労働者はより高効率の企業に移らざるを得ない。</w:t>
      </w:r>
    </w:p>
    <w:p w14:paraId="5F10F432" w14:textId="75F43315" w:rsidR="00CF68C7" w:rsidRPr="009F4B18" w:rsidRDefault="006A6329" w:rsidP="00CF68C7">
      <w:pPr>
        <w:ind w:firstLineChars="133" w:firstLine="279"/>
      </w:pPr>
      <w:r>
        <w:rPr>
          <w:rFonts w:hint="eastAsia"/>
        </w:rPr>
        <w:t>労働者にとっては新たな仕事を探さなければならない労働市場の流動化は痛みが大きいが、政権にとっては望んだ方向という側面があるわけだ。ただ、痛みが広がりすぎれば、人々の強い反発を招く。</w:t>
      </w:r>
      <w:r w:rsidR="00F22F04" w:rsidRPr="009F4B18">
        <w:t>コロナ禍による「持てる者」と「持たざる者」との間の矛盾</w:t>
      </w:r>
      <w:r>
        <w:rPr>
          <w:rFonts w:hint="eastAsia"/>
        </w:rPr>
        <w:t>を閑話することも必要となる。習近平政権は２０２１年に</w:t>
      </w:r>
      <w:r w:rsidR="00F22F04" w:rsidRPr="009F4B18">
        <w:t>「共同富裕」</w:t>
      </w:r>
      <w:r>
        <w:rPr>
          <w:rFonts w:hint="eastAsia"/>
        </w:rPr>
        <w:t>なる</w:t>
      </w:r>
      <w:r w:rsidR="00F22F04" w:rsidRPr="009F4B18">
        <w:t>スローガン</w:t>
      </w:r>
      <w:r>
        <w:rPr>
          <w:rFonts w:hint="eastAsia"/>
        </w:rPr>
        <w:t>を大々的に打ち出した。字面からして社会主義に逆戻りするのではないか、民間経済を縮小して国有経済の社会とする構想なのではないかと取り沙汰されたが、その真意は真逆だ</w:t>
      </w:r>
      <w:r w:rsidR="00CF68C7">
        <w:rPr>
          <w:rFonts w:hint="eastAsia"/>
        </w:rPr>
        <w:t>と見ている。</w:t>
      </w:r>
      <w:commentRangeStart w:id="35"/>
      <w:r w:rsidR="00CF68C7" w:rsidRPr="00CF68C7">
        <w:t>一連の改革が、格差の一層の拡大を伴うことを不可避と見たうえで、その批判が政権に向けられることを防ぐために、いわばワクチンのような予防的措置として「共同富裕」を前面に打ち出したように思われる。</w:t>
      </w:r>
      <w:commentRangeEnd w:id="35"/>
      <w:r w:rsidR="00CF68C7">
        <w:rPr>
          <w:rStyle w:val="af1"/>
          <w:rFonts w:ascii="Century" w:eastAsia="ＭＳ 明朝" w:hAnsi="Century" w:cs="Times New Roman"/>
          <w14:ligatures w14:val="none"/>
        </w:rPr>
        <w:commentReference w:id="35"/>
      </w:r>
    </w:p>
    <w:p w14:paraId="7D264B9B" w14:textId="5D61DF68" w:rsidR="00CF68C7" w:rsidRDefault="00F22F04" w:rsidP="00CF68C7">
      <w:pPr>
        <w:ind w:firstLineChars="100" w:firstLine="210"/>
      </w:pPr>
      <w:r w:rsidRPr="009F4B18">
        <w:t>三つ目の問題点は、一部の地方政府の財政状況の悪化が顕在化したことである。たとえば、東北部の黒竜江省鶴崗市政府は</w:t>
      </w:r>
      <w:r w:rsidR="00CF68C7">
        <w:rPr>
          <w:rFonts w:hint="eastAsia"/>
        </w:rPr>
        <w:t>２０２１</w:t>
      </w:r>
      <w:r w:rsidRPr="009F4B18">
        <w:t>2021年12月下旬に職員採用計画を取り消し、財政再建計画を実施することを公表し事実上「財政破綻」したと伝えられた（程</w:t>
      </w:r>
      <w:r w:rsidR="00CF68C7">
        <w:rPr>
          <w:rFonts w:hint="eastAsia"/>
        </w:rPr>
        <w:t>２０</w:t>
      </w:r>
      <w:r w:rsidR="00CF68C7">
        <w:rPr>
          <w:rFonts w:hint="eastAsia"/>
        </w:rPr>
        <w:lastRenderedPageBreak/>
        <w:t>２２）</w:t>
      </w:r>
      <w:r w:rsidRPr="009F4B18">
        <w:t>。また一部の地域では、財政資金が不足するため公務員の実質的な賃金カットが行われていることも伝えられた。</w:t>
      </w:r>
    </w:p>
    <w:p w14:paraId="266B84D9" w14:textId="214B90FD" w:rsidR="00F22F04" w:rsidRPr="009F4B18" w:rsidRDefault="00F22F04" w:rsidP="004E7463">
      <w:pPr>
        <w:ind w:firstLineChars="100" w:firstLine="210"/>
      </w:pPr>
      <w:r w:rsidRPr="009F4B18">
        <w:t>もともと地方政府の財政は、地方政府が収容した農地などの土地所有権の売却益に多くを支えられてきた。その収入が、2020年の不動産市場の締め付けによって大きく落ち込むこととなったことが直接の理由とされる（中沢</w:t>
      </w:r>
      <w:r w:rsidR="00CF68C7">
        <w:rPr>
          <w:rFonts w:hint="eastAsia"/>
        </w:rPr>
        <w:t>２０２１</w:t>
      </w:r>
      <w:r w:rsidRPr="009F4B18">
        <w:t>、孫</w:t>
      </w:r>
      <w:r w:rsidR="00CF68C7">
        <w:rPr>
          <w:rFonts w:hint="eastAsia"/>
        </w:rPr>
        <w:t>２０２１</w:t>
      </w:r>
      <w:r w:rsidRPr="009F4B18">
        <w:t>）。公務員の基本給は中央政府によって定められており、地方政府が独自の判断で減給することはできないが、ボーナス分の支給に土地関連の収益を当てていた地方政府は多く、その分がカットされたのではないか、というわけだ。</w:t>
      </w:r>
    </w:p>
    <w:p w14:paraId="05D447E3" w14:textId="77777777" w:rsidR="00F22F04" w:rsidRDefault="00F22F04" w:rsidP="00F22F04">
      <w:pPr>
        <w:ind w:firstLineChars="133" w:firstLine="279"/>
      </w:pPr>
      <w:r w:rsidRPr="009F4B18">
        <w:t>このような地方政府の財政資金不足が生じる背景には、付加価値税や企業所得税など地方政府の主な財源がコロナ禍による企業の納税免除・繰り延べ措置によって落ち込む中、中央財政からの補填が十分ではなかった、という点も大きい。すでに述べたように、地方専項債の用途がインフラ投資に限定されているという状況の下で、地方政府がコロナ禍による経済活動へのショックを直接受け止めざるを得ない状況にある、といえよう。</w:t>
      </w:r>
      <w:commentRangeEnd w:id="34"/>
      <w:r w:rsidR="00407936">
        <w:rPr>
          <w:rStyle w:val="af1"/>
          <w:rFonts w:ascii="Century" w:eastAsia="ＭＳ 明朝" w:hAnsi="Century" w:cs="Times New Roman"/>
          <w14:ligatures w14:val="none"/>
        </w:rPr>
        <w:commentReference w:id="34"/>
      </w:r>
    </w:p>
    <w:p w14:paraId="70C83721" w14:textId="77777777" w:rsidR="00353728" w:rsidRDefault="00353728" w:rsidP="00F22F04">
      <w:pPr>
        <w:ind w:firstLineChars="133" w:firstLine="279"/>
      </w:pPr>
    </w:p>
    <w:p w14:paraId="39B92163" w14:textId="1E3423AF" w:rsidR="00353728" w:rsidRPr="009F4B18" w:rsidRDefault="00353728" w:rsidP="004E7463">
      <w:pPr>
        <w:pStyle w:val="2"/>
      </w:pPr>
      <w:r>
        <w:rPr>
          <w:rFonts w:hint="eastAsia"/>
        </w:rPr>
        <w:t>３：新型都市化は何をもたらしたのか？</w:t>
      </w:r>
    </w:p>
    <w:p w14:paraId="1E130741" w14:textId="77777777" w:rsidR="00353728" w:rsidRDefault="00353728" w:rsidP="00353728">
      <w:pPr>
        <w:ind w:firstLineChars="88" w:firstLine="185"/>
      </w:pPr>
    </w:p>
    <w:p w14:paraId="7135061D" w14:textId="77777777" w:rsidR="00353728" w:rsidRDefault="00353728" w:rsidP="004E7463">
      <w:pPr>
        <w:ind w:firstLineChars="100" w:firstLine="210"/>
      </w:pPr>
      <w:r>
        <w:rPr>
          <w:rFonts w:hint="eastAsia"/>
        </w:rPr>
        <w:t>本章では２０１４年を起点とする新型都市化政策がもたらした失敗を取りあげたい。この新型都市化とは、２０１４年の</w:t>
      </w:r>
      <w:r w:rsidRPr="00353728">
        <w:t>「戸籍制度改革をさらに推進するための意見」</w:t>
      </w:r>
      <w:r>
        <w:rPr>
          <w:rFonts w:hint="eastAsia"/>
        </w:rPr>
        <w:t>で打ち出されたもの。中国では都市戸籍と農村戸籍が区別され、農民は都市労働者となっても戸籍を移転することはできず、「出稼ぎ農民」という身分から抜け出せないでいることはよく知られている。新型都市化は都市戸籍と農村戸籍の区分を廃止し、農民が都市住民となるための条件整備を明確にした。ただし、どの都市でも受け入れが自由になったわけではない。都市の規模別に市街地人口</w:t>
      </w:r>
      <w:r>
        <w:t>1000万人以上を超大都市、500万</w:t>
      </w:r>
      <w:r>
        <w:rPr>
          <w:rFonts w:hint="eastAsia"/>
        </w:rPr>
        <w:t>〜</w:t>
      </w:r>
      <w:r>
        <w:t>1000万人未満を特大都市、100万</w:t>
      </w:r>
      <w:r>
        <w:rPr>
          <w:rFonts w:hint="eastAsia"/>
        </w:rPr>
        <w:t>〜</w:t>
      </w:r>
      <w:r>
        <w:t>500万人未満を大都市、50万</w:t>
      </w:r>
      <w:r>
        <w:rPr>
          <w:rFonts w:hint="eastAsia"/>
        </w:rPr>
        <w:t>〜</w:t>
      </w:r>
      <w:r>
        <w:t>100万人未満を中等都市、50万人未満を小都市と分類した上で、超大都市、特大都市への人口流入を減らし、それ以下の都市を発展させるという方針だ。都市化といっても大都市をさらに巨大化させるのではなく、小粒な都市を増やす、中規模の都市を大きくするというわけだ。ただ、今振り返れば、この習近平の目玉政策は裏目に出たと言わざるを得ない。</w:t>
      </w:r>
    </w:p>
    <w:p w14:paraId="308A765B" w14:textId="06DD41E1" w:rsidR="00353728" w:rsidRDefault="00353728" w:rsidP="004E7463">
      <w:pPr>
        <w:ind w:firstLineChars="100" w:firstLine="210"/>
      </w:pPr>
      <w:r>
        <w:rPr>
          <w:rFonts w:hint="eastAsia"/>
        </w:rPr>
        <w:t>というのも、多くの人々は「都市に住みたい」のではなく、「北京や上海のような大都市に住みたい」と考えている。ハコだけ作ってもそれに見合うだけの需要はない。そもそも都市は一定の空間に産業と人口が密集することにより、効率を上げ、人間の交流に伴う</w:t>
      </w:r>
      <w:r>
        <w:rPr>
          <w:rFonts w:hint="eastAsia"/>
        </w:rPr>
        <w:lastRenderedPageBreak/>
        <w:t>イノベーションを促進させることに真価がある。先日まで畑だったド田舎に巨大マンション群を作り上げても、“なんちゃって都市”にしかならないというわけだ。</w:t>
      </w:r>
    </w:p>
    <w:p w14:paraId="3B44B32E" w14:textId="1CF749FA" w:rsidR="00353728" w:rsidRPr="009F4B18" w:rsidRDefault="00353728" w:rsidP="00353728">
      <w:pPr>
        <w:ind w:firstLineChars="133" w:firstLine="279"/>
      </w:pPr>
      <w:r w:rsidRPr="009F4B18">
        <w:t>実際には人口の移動・定着が思うように進まず、更には将来的な人口減少が予測されるにも拘わらず、住宅建設は主に三線都市、四線都市といった中小の都市に集中してきた。</w:t>
      </w:r>
    </w:p>
    <w:p w14:paraId="559AAFBF" w14:textId="4F30FC61" w:rsidR="00353728" w:rsidRPr="009F4B18" w:rsidRDefault="00353728" w:rsidP="00353728">
      <w:pPr>
        <w:ind w:leftChars="86" w:left="181" w:firstLineChars="133" w:firstLine="279"/>
      </w:pPr>
      <w:r w:rsidRPr="009F4B18">
        <w:t>この問題に関して、上海交通大学の陸銘教授は、中国政府が進めてきた都市化政策が、中小都市の建設にこだわるあまり、大きな非効率を生んでいることを指摘し、それを「低密度の都市開発」と名付けている。都市開発が「低密度」であることによって、サービス業の発展が抑えられる、労働者の実質賃金が抑えられる、あるいは過剰な債務を地方が負うことになるといった様々な問題が生じている、というのだ（陸、</w:t>
      </w:r>
      <w:r>
        <w:rPr>
          <w:rFonts w:hint="eastAsia"/>
        </w:rPr>
        <w:t>２０２２</w:t>
      </w:r>
      <w:r w:rsidRPr="009F4B18">
        <w:t>）。その上で陸教授は、今後は人口500万人以上の都市に人口を集中させるよう、戸籍改革を含めた都市化政策の見直しを行うべきだ、と提言している。</w:t>
      </w:r>
    </w:p>
    <w:p w14:paraId="2A550988" w14:textId="77777777" w:rsidR="00353728" w:rsidRPr="009F4B18" w:rsidRDefault="00353728" w:rsidP="00353728">
      <w:pPr>
        <w:ind w:leftChars="86" w:left="181" w:firstLineChars="133" w:firstLine="279"/>
      </w:pPr>
      <w:r w:rsidRPr="009F4B18">
        <w:t>実際、ハーバード大のケネス・ロゴフとIMFエコノミストの楊元辰は、2021年以降の不動産市場の低迷において供給過剰がより深刻で、価格が大幅に下落するという事態を招いているのは、北京、上海、深圳、広州の四大都市（一線都市）や各省の省都を中心とした大都市（二線都市）ではなく、三線以下の地方都市である</w:t>
      </w:r>
      <w:r>
        <w:rPr>
          <w:rFonts w:hint="eastAsia"/>
        </w:rPr>
        <w:t>と指摘した</w:t>
      </w:r>
      <w:r w:rsidRPr="009F4B18">
        <w:t>（Rogoff=Yang, 2022）。ロゴフらの推計によれば、三線</w:t>
      </w:r>
      <w:r>
        <w:rPr>
          <w:rFonts w:hint="eastAsia"/>
        </w:rPr>
        <w:t>以下の</w:t>
      </w:r>
      <w:r w:rsidRPr="009F4B18">
        <w:t>都市居住者は全都市人口の66%を占めているにすぎないが、都市における住宅ストックの72%以上を占めている。また、2020年には、三線都市における建設業の総生産額は、全国の約80％を占めていたという。</w:t>
      </w:r>
    </w:p>
    <w:p w14:paraId="1B5B6367" w14:textId="77777777" w:rsidR="00353728" w:rsidRPr="009F4B18" w:rsidRDefault="00353728" w:rsidP="00353728">
      <w:pPr>
        <w:ind w:leftChars="86" w:left="181" w:firstLineChars="133" w:firstLine="279"/>
      </w:pPr>
      <w:r w:rsidRPr="009F4B18">
        <w:t>しかし、上述のような「低密度の都市開発」と急速な高齢化が相まって、三線都市では今後の住宅需要の回復が見込めない状況にある。ロゴフらは、2021年に発表された論文において、中国のマンション需要はすでに頭打ちになっており、今後は価格の調整が避けられないことを指摘したが（Rogoff=Yang, 2021）、そのような需給バランスの偏りがより深刻なのが三線都市以下の中小都市であることは間違いない。その一方で、三線都市の住民は、</w:t>
      </w:r>
      <w:commentRangeStart w:id="36"/>
      <w:r w:rsidRPr="009F4B18">
        <w:t>大都市に比べて家計資産のうち不動産に占める割合が著しく高く、また地方政府は財政資金調達における土地使用権の有償譲渡収入に依存する度合いが高い。</w:t>
      </w:r>
      <w:commentRangeEnd w:id="36"/>
      <w:r w:rsidR="00013E21">
        <w:rPr>
          <w:rStyle w:val="af1"/>
          <w:rFonts w:ascii="Century" w:eastAsia="ＭＳ 明朝" w:hAnsi="Century" w:cs="Times New Roman"/>
          <w14:ligatures w14:val="none"/>
        </w:rPr>
        <w:commentReference w:id="36"/>
      </w:r>
      <w:r w:rsidRPr="009F4B18">
        <w:t>これらは、三線都市においては住宅価格の下落が地方財政の健全性や市民の消費行動に対してより大きな影響をもたらすことを意味している。</w:t>
      </w:r>
    </w:p>
    <w:p w14:paraId="751279DE" w14:textId="77777777" w:rsidR="00CF68C7" w:rsidRDefault="00CF68C7" w:rsidP="00D21A08">
      <w:pPr>
        <w:ind w:leftChars="86" w:left="181" w:firstLineChars="88" w:firstLine="185"/>
      </w:pPr>
    </w:p>
    <w:p w14:paraId="5594F04D" w14:textId="77777777" w:rsidR="00353728" w:rsidRDefault="00353728" w:rsidP="00D21A08">
      <w:pPr>
        <w:ind w:leftChars="86" w:left="181" w:firstLineChars="88" w:firstLine="185"/>
      </w:pPr>
    </w:p>
    <w:p w14:paraId="65C3EE70" w14:textId="5F4D7FEF" w:rsidR="00353728" w:rsidRDefault="00353728" w:rsidP="004E7463">
      <w:pPr>
        <w:pStyle w:val="3"/>
        <w:ind w:leftChars="86" w:left="181"/>
      </w:pPr>
      <w:r>
        <w:rPr>
          <w:rFonts w:hint="eastAsia"/>
        </w:rPr>
        <w:lastRenderedPageBreak/>
        <w:t>恒大集団の粉飾決算から見えたこと</w:t>
      </w:r>
    </w:p>
    <w:p w14:paraId="702FE02B" w14:textId="77777777" w:rsidR="00353728" w:rsidRDefault="00353728" w:rsidP="00D21A08">
      <w:pPr>
        <w:ind w:leftChars="86" w:left="181" w:firstLineChars="88" w:firstLine="185"/>
      </w:pPr>
    </w:p>
    <w:p w14:paraId="3023E240" w14:textId="39E4FFB5" w:rsidR="001821DB" w:rsidRDefault="00A2332A" w:rsidP="00D21A08">
      <w:pPr>
        <w:ind w:firstLineChars="88" w:firstLine="185"/>
      </w:pPr>
      <w:r>
        <w:rPr>
          <w:rFonts w:hint="eastAsia"/>
        </w:rPr>
        <w:t>新型都市化が残した問題はそれだけではなかった。</w:t>
      </w:r>
      <w:r w:rsidR="00284008">
        <w:rPr>
          <w:rFonts w:hint="eastAsia"/>
        </w:rPr>
        <w:t>地方の中小都市を発展させよという習近平総書記の大号令に従って、需要のない地方に大量の不動産物件を作ってしまったことで、誰も欲しがる人のない不動産在庫が大量に生まれたのではないか。２０２４年３月、恒大集団の粉飾決算が明らかになったことで、見えなかった課題が明らかになってきた。</w:t>
      </w:r>
    </w:p>
    <w:p w14:paraId="4F7ED710" w14:textId="77777777" w:rsidR="00DC38CE" w:rsidRDefault="00284008" w:rsidP="00DC38CE">
      <w:pPr>
        <w:ind w:firstLineChars="100" w:firstLine="210"/>
      </w:pPr>
      <w:r w:rsidRPr="00D21A08">
        <w:t>中国証券監督管理委員会（証監会）</w:t>
      </w:r>
      <w:r>
        <w:rPr>
          <w:rFonts w:hint="eastAsia"/>
        </w:rPr>
        <w:t>は２０２４年３月、</w:t>
      </w:r>
      <w:r w:rsidR="00D21A08" w:rsidRPr="00D21A08">
        <w:t>恒大集団</w:t>
      </w:r>
      <w:r>
        <w:rPr>
          <w:rFonts w:hint="eastAsia"/>
        </w:rPr>
        <w:t>が決算を粉飾していたと発表した。２０１９年に２１３９億元</w:t>
      </w:r>
      <w:r w:rsidR="00D21A08" w:rsidRPr="00D21A08">
        <w:t>、</w:t>
      </w:r>
      <w:r>
        <w:rPr>
          <w:rFonts w:hint="eastAsia"/>
        </w:rPr>
        <w:t>２０２０</w:t>
      </w:r>
      <w:r w:rsidR="00DC38CE">
        <w:rPr>
          <w:rFonts w:hint="eastAsia"/>
        </w:rPr>
        <w:t>年</w:t>
      </w:r>
      <w:r w:rsidR="00D21A08" w:rsidRPr="00D21A08">
        <w:t>に</w:t>
      </w:r>
      <w:r w:rsidR="00DC38CE">
        <w:rPr>
          <w:rFonts w:hint="eastAsia"/>
        </w:rPr>
        <w:t>３５０１</w:t>
      </w:r>
      <w:r w:rsidR="00D21A08" w:rsidRPr="00D21A08">
        <w:t>億元の</w:t>
      </w:r>
      <w:r w:rsidR="00DC38CE">
        <w:rPr>
          <w:rFonts w:hint="eastAsia"/>
        </w:rPr>
        <w:t>売上</w:t>
      </w:r>
      <w:r w:rsidR="00D21A08" w:rsidRPr="00D21A08">
        <w:t>を水増ししていた。</w:t>
      </w:r>
      <w:r w:rsidR="00DC38CE">
        <w:rPr>
          <w:rFonts w:hint="eastAsia"/>
        </w:rPr>
        <w:t>この</w:t>
      </w:r>
      <w:r w:rsidR="00D21A08" w:rsidRPr="00D21A08">
        <w:t>粉飾額は</w:t>
      </w:r>
      <w:r w:rsidR="00DC38CE">
        <w:rPr>
          <w:rFonts w:hint="eastAsia"/>
        </w:rPr>
        <w:t>もともと発表されていた２０１９</w:t>
      </w:r>
      <w:r w:rsidR="00D21A08" w:rsidRPr="00D21A08">
        <w:t>年売上の45％、</w:t>
      </w:r>
      <w:r w:rsidR="00DC38CE">
        <w:rPr>
          <w:rFonts w:hint="eastAsia"/>
        </w:rPr>
        <w:t>２０２０</w:t>
      </w:r>
      <w:r w:rsidR="00D21A08" w:rsidRPr="00D21A08">
        <w:t>年売上の69％に相当する。</w:t>
      </w:r>
    </w:p>
    <w:p w14:paraId="1A54FB4A" w14:textId="02FFAF06" w:rsidR="00DC38CE" w:rsidRDefault="00DC38CE" w:rsidP="00DC38CE">
      <w:pPr>
        <w:ind w:firstLineChars="100" w:firstLine="210"/>
      </w:pPr>
      <w:r>
        <w:rPr>
          <w:rFonts w:hint="eastAsia"/>
        </w:rPr>
        <w:t>つまり、本来の売上はざっと半分以下しかなかったというわけだ。粉飾するにしても限度があるというか、さすがに盛りすぎではないかと驚くが、</w:t>
      </w:r>
      <w:r w:rsidR="00D21A08" w:rsidRPr="00D21A08">
        <w:t>筆者が衝撃を受けたのは金額だけではない。恒大集団の経営危機が少なくとも</w:t>
      </w:r>
      <w:r>
        <w:rPr>
          <w:rFonts w:hint="eastAsia"/>
        </w:rPr>
        <w:t>２０１９</w:t>
      </w:r>
      <w:r w:rsidR="00D21A08" w:rsidRPr="00D21A08">
        <w:t>年には始まっていたという“時期”の問題も驚きだった。</w:t>
      </w:r>
      <w:r>
        <w:rPr>
          <w:rFonts w:hint="eastAsia"/>
        </w:rPr>
        <w:t>つまり、前章で取りあげた、コロナ禍の経済対策と副作用とは異なる文脈の危機に恒大集団は見舞われていたことになる。</w:t>
      </w:r>
    </w:p>
    <w:p w14:paraId="16E01B4C" w14:textId="77777777" w:rsidR="00DC38CE" w:rsidRDefault="00DC38CE" w:rsidP="00DC38CE">
      <w:pPr>
        <w:ind w:firstLineChars="100" w:firstLine="210"/>
      </w:pPr>
    </w:p>
    <w:p w14:paraId="14706152" w14:textId="5C0C3ACD" w:rsidR="00D21A08" w:rsidRPr="00D21A08" w:rsidRDefault="00D21A08" w:rsidP="00D21A08">
      <w:pPr>
        <w:ind w:firstLineChars="88" w:firstLine="185"/>
      </w:pPr>
      <w:r w:rsidRPr="00D21A08">
        <w:rPr>
          <w:noProof/>
        </w:rPr>
        <w:drawing>
          <wp:inline distT="0" distB="0" distL="0" distR="0" wp14:anchorId="392E4326" wp14:editId="5A9DFA5F">
            <wp:extent cx="5334000" cy="3264535"/>
            <wp:effectExtent l="0" t="0" r="0" b="0"/>
            <wp:docPr id="2125107251" name="図 60" descr="グラフ, 棒グラフ, ヒストグラム&#10;&#10;自動的に生成された説明">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07251" name="図 60" descr="グラフ, 棒グラフ, ヒストグラム&#10;&#10;自動的に生成された説明">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264535"/>
                    </a:xfrm>
                    <a:prstGeom prst="rect">
                      <a:avLst/>
                    </a:prstGeom>
                    <a:noFill/>
                    <a:ln>
                      <a:noFill/>
                    </a:ln>
                  </pic:spPr>
                </pic:pic>
              </a:graphicData>
            </a:graphic>
          </wp:inline>
        </w:drawing>
      </w:r>
    </w:p>
    <w:p w14:paraId="365250AB" w14:textId="77777777" w:rsidR="00D21A08" w:rsidRPr="00D21A08" w:rsidRDefault="00D21A08" w:rsidP="00D21A08">
      <w:pPr>
        <w:ind w:firstLineChars="88" w:firstLine="185"/>
      </w:pPr>
      <w:r w:rsidRPr="00D21A08">
        <w:t>出所：国家統計局、各社決算資料をもとに筆者作成。2023年の売上は上半期</w:t>
      </w:r>
    </w:p>
    <w:p w14:paraId="722FECF9" w14:textId="77777777" w:rsidR="00DC38CE" w:rsidRDefault="00DC38CE" w:rsidP="00D21A08">
      <w:pPr>
        <w:ind w:firstLineChars="88" w:firstLine="185"/>
      </w:pPr>
    </w:p>
    <w:p w14:paraId="085AEF71" w14:textId="23DCEE30" w:rsidR="00DC38CE" w:rsidRDefault="00DC38CE" w:rsidP="00D21A08">
      <w:pPr>
        <w:ind w:firstLineChars="88" w:firstLine="185"/>
      </w:pPr>
      <w:r>
        <w:rPr>
          <w:rFonts w:hint="eastAsia"/>
        </w:rPr>
        <w:t>いったい恒大集団に何が起きていたのだろうか。いや、その前にこの粉飾決算で隠された不振は本当に恒大集団だけのものだったのだろうか。</w:t>
      </w:r>
      <w:r w:rsidR="00D21A08" w:rsidRPr="00D21A08">
        <w:t>中国の住宅販売統計を見</w:t>
      </w:r>
      <w:r>
        <w:rPr>
          <w:rFonts w:hint="eastAsia"/>
        </w:rPr>
        <w:t>ると、２０２１年まではプラス成長を続け、２０２２年から落ち込んでいる。恒大集団、そして</w:t>
      </w:r>
      <w:r w:rsidR="00D21A08" w:rsidRPr="00D21A08">
        <w:t>同じく破綻危機に瀕している碧桂園も</w:t>
      </w:r>
      <w:r>
        <w:rPr>
          <w:rFonts w:hint="eastAsia"/>
        </w:rPr>
        <w:t>基本的に中国全体の</w:t>
      </w:r>
      <w:r w:rsidR="00D21A08" w:rsidRPr="00D21A08">
        <w:t>トレンド</w:t>
      </w:r>
      <w:r>
        <w:rPr>
          <w:rFonts w:hint="eastAsia"/>
        </w:rPr>
        <w:t>と歩調を合わせてきた。</w:t>
      </w:r>
      <w:r w:rsidR="00D21A08" w:rsidRPr="00D21A08">
        <w:t>ところが恒大集団</w:t>
      </w:r>
      <w:r>
        <w:rPr>
          <w:rFonts w:hint="eastAsia"/>
        </w:rPr>
        <w:t>だけが実は２０１９年から外れ値になっていたということになる。</w:t>
      </w:r>
    </w:p>
    <w:p w14:paraId="714A660F" w14:textId="7A2107FE" w:rsidR="00DC38CE" w:rsidRDefault="00D21A08" w:rsidP="00D21A08">
      <w:pPr>
        <w:ind w:firstLineChars="88" w:firstLine="185"/>
      </w:pPr>
      <w:r w:rsidRPr="00D21A08">
        <w:t>これをどう理解するべきだろうか。「恒大集団だけが</w:t>
      </w:r>
      <w:r w:rsidR="00DC38CE">
        <w:rPr>
          <w:rFonts w:hint="eastAsia"/>
        </w:rPr>
        <w:t>なんらかの</w:t>
      </w:r>
      <w:r w:rsidRPr="00D21A08">
        <w:t>経営失敗の結果として落ち込んだ」というのが</w:t>
      </w:r>
      <w:ins w:id="37" w:author="後藤 祐実" w:date="2024-09-23T21:15:00Z" w16du:dateUtc="2024-09-23T12:15:00Z">
        <w:r w:rsidR="00013E21">
          <w:rPr>
            <w:rFonts w:hint="eastAsia"/>
          </w:rPr>
          <w:t>一般的な解釈だが、筆者の考えはそれとは違う</w:t>
        </w:r>
      </w:ins>
      <w:del w:id="38" w:author="後藤 祐実" w:date="2024-09-23T21:15:00Z" w16du:dateUtc="2024-09-23T12:15:00Z">
        <w:r w:rsidRPr="00D21A08" w:rsidDel="00013E21">
          <w:delText>一つの解釈</w:delText>
        </w:r>
      </w:del>
      <w:r w:rsidRPr="00D21A08">
        <w:t>。</w:t>
      </w:r>
      <w:del w:id="39" w:author="後藤 祐実" w:date="2024-09-23T21:15:00Z" w16du:dateUtc="2024-09-23T12:15:00Z">
        <w:r w:rsidRPr="00D21A08" w:rsidDel="00013E21">
          <w:delText>そして、もう一つ、</w:delText>
        </w:r>
      </w:del>
      <w:r w:rsidRPr="00D21A08">
        <w:t>「恒大集団が粉飾していたように、中国不動産業界の落ち込みも隠されていたが、それが遅れて露見しつつある」とい</w:t>
      </w:r>
      <w:ins w:id="40" w:author="後藤 祐実" w:date="2024-09-23T21:17:00Z" w16du:dateUtc="2024-09-23T12:17:00Z">
        <w:r w:rsidR="00013E21">
          <w:rPr>
            <w:rFonts w:hint="eastAsia"/>
          </w:rPr>
          <w:t>うものだ。</w:t>
        </w:r>
      </w:ins>
      <w:del w:id="41" w:author="後藤 祐実" w:date="2024-09-23T21:17:00Z" w16du:dateUtc="2024-09-23T12:17:00Z">
        <w:r w:rsidRPr="00D21A08" w:rsidDel="00013E21">
          <w:delText>う</w:delText>
        </w:r>
        <w:r w:rsidR="00DC38CE" w:rsidDel="00013E21">
          <w:rPr>
            <w:rFonts w:hint="eastAsia"/>
          </w:rPr>
          <w:delText>可能性も考えられないだろうか。</w:delText>
        </w:r>
      </w:del>
    </w:p>
    <w:p w14:paraId="62F23122" w14:textId="77777777" w:rsidR="00DC38CE" w:rsidRDefault="00DC38CE" w:rsidP="00D21A08">
      <w:pPr>
        <w:ind w:firstLineChars="88" w:firstLine="185"/>
      </w:pPr>
    </w:p>
    <w:p w14:paraId="337B2B8E" w14:textId="0853066E" w:rsidR="00D21A08" w:rsidRPr="00D21A08" w:rsidRDefault="00D21A08" w:rsidP="00903A19">
      <w:pPr>
        <w:pStyle w:val="3"/>
      </w:pPr>
      <w:r w:rsidRPr="00D21A08">
        <w:t>市街地改造が生み出した地方不動産バブル</w:t>
      </w:r>
    </w:p>
    <w:p w14:paraId="74D90F3B" w14:textId="77777777" w:rsidR="00DC38CE" w:rsidRDefault="00DC38CE" w:rsidP="00D21A08">
      <w:pPr>
        <w:ind w:firstLineChars="88" w:firstLine="185"/>
      </w:pPr>
    </w:p>
    <w:p w14:paraId="1742C78C" w14:textId="5BE43583" w:rsidR="00D21A08" w:rsidRDefault="00D21A08" w:rsidP="00DC38CE">
      <w:pPr>
        <w:ind w:firstLineChars="100" w:firstLine="210"/>
      </w:pPr>
      <w:r w:rsidRPr="00D21A08">
        <w:t>陰謀論のように思われるかもしれないが、何の根拠もない思いつきというわけではない。第一の論拠は、住宅以外の不動産販売は早々にピークアウトしていた点だ。</w:t>
      </w:r>
    </w:p>
    <w:p w14:paraId="711FF246" w14:textId="77777777" w:rsidR="00DC38CE" w:rsidRPr="00D21A08" w:rsidRDefault="00DC38CE" w:rsidP="00DC38CE">
      <w:pPr>
        <w:ind w:firstLineChars="100" w:firstLine="210"/>
      </w:pPr>
    </w:p>
    <w:p w14:paraId="77EDFAFB" w14:textId="64724AEB" w:rsidR="00D21A08" w:rsidRPr="00D21A08" w:rsidRDefault="00D21A08" w:rsidP="00D21A08">
      <w:pPr>
        <w:ind w:firstLineChars="88" w:firstLine="185"/>
      </w:pPr>
      <w:r w:rsidRPr="00D21A08">
        <w:rPr>
          <w:noProof/>
        </w:rPr>
        <w:drawing>
          <wp:inline distT="0" distB="0" distL="0" distR="0" wp14:anchorId="3ED2EE42" wp14:editId="799B033F">
            <wp:extent cx="5334000" cy="3200400"/>
            <wp:effectExtent l="0" t="0" r="0" b="0"/>
            <wp:docPr id="497653277" name="図 59" descr="グラフ, 折れ線グラフ&#10;&#10;自動的に生成された説明">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53277" name="図 59" descr="グラフ, 折れ線グラフ&#10;&#10;自動的に生成された説明">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7FC26711" w14:textId="77777777" w:rsidR="00D21A08" w:rsidRPr="00D21A08" w:rsidRDefault="00D21A08" w:rsidP="00D21A08">
      <w:pPr>
        <w:ind w:firstLineChars="88" w:firstLine="185"/>
      </w:pPr>
      <w:r w:rsidRPr="00D21A08">
        <w:t>出所：国家統計局資料をもとに筆者作成</w:t>
      </w:r>
    </w:p>
    <w:p w14:paraId="228E92A1" w14:textId="77777777" w:rsidR="00DC38CE" w:rsidRDefault="00DC38CE" w:rsidP="00D21A08">
      <w:pPr>
        <w:ind w:firstLineChars="88" w:firstLine="185"/>
      </w:pPr>
    </w:p>
    <w:p w14:paraId="5FF8E8FE" w14:textId="478313EF" w:rsidR="00D21A08" w:rsidRPr="00D21A08" w:rsidRDefault="00AE31C5" w:rsidP="00D21A08">
      <w:pPr>
        <w:ind w:firstLineChars="88" w:firstLine="185"/>
      </w:pPr>
      <w:r>
        <w:rPr>
          <w:rFonts w:hint="eastAsia"/>
        </w:rPr>
        <w:lastRenderedPageBreak/>
        <w:t>前述のとおり、</w:t>
      </w:r>
      <w:r w:rsidR="00D21A08" w:rsidRPr="00D21A08">
        <w:t>住宅販売は</w:t>
      </w:r>
      <w:r>
        <w:rPr>
          <w:rFonts w:hint="eastAsia"/>
        </w:rPr>
        <w:t>２０２１</w:t>
      </w:r>
      <w:r w:rsidR="00D21A08" w:rsidRPr="00D21A08">
        <w:t>年まで</w:t>
      </w:r>
      <w:r>
        <w:rPr>
          <w:rFonts w:hint="eastAsia"/>
        </w:rPr>
        <w:t>成長しているが、</w:t>
      </w:r>
      <w:r w:rsidR="00D21A08" w:rsidRPr="00D21A08">
        <w:t>オフィスビル、別荘（高級一軒家）・高級マンション、商用不動産の販売額は</w:t>
      </w:r>
      <w:r>
        <w:rPr>
          <w:rFonts w:hint="eastAsia"/>
        </w:rPr>
        <w:t>２０１６</w:t>
      </w:r>
      <w:r w:rsidR="00D21A08" w:rsidRPr="00D21A08">
        <w:t>年、17年がピークだった。ただ、住宅は不動産販売の8～9割を占めている絶対的主力だけに、こうした“その他”の不振はさほど大きな注目を集めてこなかった（図表2）。</w:t>
      </w:r>
    </w:p>
    <w:p w14:paraId="4083D9E6" w14:textId="4EBFB162" w:rsidR="00D21A08" w:rsidRPr="00D21A08" w:rsidRDefault="00D21A08" w:rsidP="00AE31C5">
      <w:pPr>
        <w:ind w:firstLineChars="88" w:firstLine="185"/>
      </w:pPr>
      <w:r w:rsidRPr="00D21A08">
        <w:t>もう一つの論拠が「新型都市化に伴う都市再開発の急ブレーキ」だ。中国の住宅販売額は</w:t>
      </w:r>
      <w:r w:rsidR="00AE31C5">
        <w:rPr>
          <w:rFonts w:hint="eastAsia"/>
        </w:rPr>
        <w:t>２０１５年</w:t>
      </w:r>
      <w:r w:rsidRPr="00D21A08">
        <w:t>から猛烈な成長を続けている。その背景にあったのが「新型都市化」</w:t>
      </w:r>
      <w:r w:rsidR="00AE31C5">
        <w:rPr>
          <w:rFonts w:hint="eastAsia"/>
        </w:rPr>
        <w:t>であり、</w:t>
      </w:r>
      <w:r w:rsidRPr="00D21A08">
        <w:t>その一環として旧市街地改造が大々的に推進された。古い町を取り壊し、再開発するというものだ。中国の再開発といえば、政府が強権的に取り壊しを指示し、拒否すれば電気や水などのライフラインがさっくりと止められ、さらには地上げ屋によってムカデや糞尿が投げ込まれたり騒音を流されたりという嫌がらせ、ショベルカー突撃で無理矢理破壊……などなど、かつての日本を上回る悪辣地上げがくり広げられてきたが、2010年代半ばになると様相が変わる。</w:t>
      </w:r>
    </w:p>
    <w:p w14:paraId="24F5C660" w14:textId="4E55C6C5" w:rsidR="00D21A08" w:rsidRPr="00D21A08" w:rsidRDefault="00D21A08" w:rsidP="00D21A08">
      <w:pPr>
        <w:ind w:firstLineChars="88" w:firstLine="185"/>
      </w:pPr>
      <w:r w:rsidRPr="00D21A08">
        <w:t>以前は立ち退いた住民には代わりの住宅が提供される形式が一般的だった。不便な場所にあったり、好立地だと追加料金を支払わないといけないなど不満が多く、もめごとの原因となっていた。それが2010年代の旧市街地改造では、代わりの住宅を提供するのではなく、立ち退き金を支払う形が推奨されるようになった。この政策によって最強の住宅購入予備群が生み出され</w:t>
      </w:r>
      <w:r w:rsidR="00AE31C5">
        <w:rPr>
          <w:rFonts w:hint="eastAsia"/>
        </w:rPr>
        <w:t>、</w:t>
      </w:r>
      <w:r w:rsidRPr="00D21A08">
        <w:t>中国の住宅販売価格は高成長を始めた。</w:t>
      </w:r>
    </w:p>
    <w:p w14:paraId="5E100788" w14:textId="46398B92" w:rsidR="00D21A08" w:rsidRDefault="00D21A08" w:rsidP="00903A19">
      <w:pPr>
        <w:ind w:firstLineChars="88" w:firstLine="185"/>
      </w:pPr>
      <w:r w:rsidRPr="00D21A08">
        <w:t>実需によって地方の不動産需要が活況を呈すると、今度は投機的な需要も生まれてくる。買うだけ買って空き家のまま放置し値上がりを待つ、この投資手法は大都市で行われてきたが、それが地方に広がったのだ。しかも、地方のさらに畑のド真ん中に作られた巨大団地といった、「よっぽどの車好きで、毎日長時間、運転したくてたまらない人以外は住めないのでは」的な物件までもが投資目的で売れていった。</w:t>
      </w:r>
    </w:p>
    <w:p w14:paraId="5062D143" w14:textId="32711734" w:rsidR="00D21A08" w:rsidRPr="00D21A08" w:rsidRDefault="00AE31C5" w:rsidP="00AE31C5">
      <w:pPr>
        <w:ind w:firstLineChars="88" w:firstLine="185"/>
      </w:pPr>
      <w:r>
        <w:rPr>
          <w:rFonts w:hint="eastAsia"/>
        </w:rPr>
        <w:t>第１章で紹介した巨大幽霊団地はその典型だ。</w:t>
      </w:r>
      <w:r w:rsidR="00D21A08" w:rsidRPr="00D21A08">
        <w:t>こうした巨大団地は「新城」と呼ばれる。</w:t>
      </w:r>
      <w:r>
        <w:rPr>
          <w:rFonts w:hint="eastAsia"/>
        </w:rPr>
        <w:t>ゴーストタウン化した新城の数はどれほどあるのか。</w:t>
      </w:r>
      <w:r w:rsidR="00D21A08" w:rsidRPr="00D21A08">
        <w:t>正式な統計はないが、状況をうかがわせる資料は存在する。</w:t>
      </w:r>
      <w:r w:rsidRPr="0023059F">
        <w:rPr>
          <w:rFonts w:hint="eastAsia"/>
        </w:rPr>
        <w:t>西南財経大学家庭金融調査研究センターが</w:t>
      </w:r>
      <w:r>
        <w:rPr>
          <w:rFonts w:hint="eastAsia"/>
        </w:rPr>
        <w:t>２０２２</w:t>
      </w:r>
      <w:r w:rsidRPr="0023059F">
        <w:rPr>
          <w:rFonts w:hint="eastAsia"/>
        </w:rPr>
        <w:t>年末に発表した報告書によると、中国全土の空き家率は26.6％に達しているという。この報告書をもとに、中国全土の空き家は</w:t>
      </w:r>
      <w:r>
        <w:rPr>
          <w:rFonts w:hint="eastAsia"/>
        </w:rPr>
        <w:t>１</w:t>
      </w:r>
      <w:r w:rsidRPr="0023059F">
        <w:rPr>
          <w:rFonts w:hint="eastAsia"/>
        </w:rPr>
        <w:t>億</w:t>
      </w:r>
      <w:r>
        <w:rPr>
          <w:rFonts w:hint="eastAsia"/>
        </w:rPr>
        <w:t>２０００</w:t>
      </w:r>
      <w:r w:rsidRPr="0023059F">
        <w:rPr>
          <w:rFonts w:hint="eastAsia"/>
        </w:rPr>
        <w:t>万戸、</w:t>
      </w:r>
      <w:r>
        <w:rPr>
          <w:rFonts w:hint="eastAsia"/>
        </w:rPr>
        <w:t>２０１７年比で</w:t>
      </w:r>
      <w:r w:rsidRPr="0023059F">
        <w:rPr>
          <w:rFonts w:hint="eastAsia"/>
        </w:rPr>
        <w:t>倍増と推計されている。</w:t>
      </w:r>
      <w:r w:rsidR="00D21A08" w:rsidRPr="00D21A08">
        <w:t>中国不動産取引仲介企業、貝殻找房（KE Holdings）の調査部門が2022年8月に発表した報告書だ。主要28都市を調査した結果、一線都市の空き室率は7％、二線都市が12％、三線都市が16％と、田舎になればなるほど空き家が多い。そして、築年数別の空き家率を見ると、完成から1年未満のマンションは空き家率が30％と一番高く、そこから築年数が伸びるほどに空き家率が下がっていくという傾向が明らかとなった。日本の空き家問題は「住む人がいなくなった地方の古い家がたくさんある」だが、中国では「地方</w:t>
      </w:r>
      <w:r w:rsidR="00D21A08" w:rsidRPr="00D21A08">
        <w:lastRenderedPageBreak/>
        <w:t>の新築マンションが空っぽのまま放置されている」と大きく異なる。ちなみに、この報告書は発表後まもなくして公開中止となった、政府にとって都合が悪い内容なのだ。</w:t>
      </w:r>
    </w:p>
    <w:p w14:paraId="591423E6" w14:textId="16C55A3A" w:rsidR="00D21A08" w:rsidRPr="00D21A08" w:rsidRDefault="00D21A08" w:rsidP="00D21A08">
      <w:pPr>
        <w:ind w:firstLineChars="88" w:firstLine="185"/>
      </w:pPr>
      <w:r w:rsidRPr="00D21A08">
        <w:t xml:space="preserve">　さて、不動産市場の活況をもたらした、旧市街地改造“特需”だが、実はほんの</w:t>
      </w:r>
      <w:r w:rsidR="00AE31C5">
        <w:rPr>
          <w:rFonts w:hint="eastAsia"/>
        </w:rPr>
        <w:t>４</w:t>
      </w:r>
      <w:r w:rsidRPr="00D21A08">
        <w:t>年間だけの突風だった。というのも、本来の目的から逸脱し、さほど古くもないマンションを建て替えるといった、地方政府主導の乱開発が目立つようになった</w:t>
      </w:r>
      <w:ins w:id="42" w:author="後藤 祐実" w:date="2024-09-23T21:18:00Z" w16du:dateUtc="2024-09-23T12:18:00Z">
        <w:r w:rsidR="00013E21">
          <w:rPr>
            <w:rFonts w:hint="eastAsia"/>
          </w:rPr>
          <w:t>からだ</w:t>
        </w:r>
      </w:ins>
      <w:r w:rsidRPr="00D21A08">
        <w:t>。</w:t>
      </w:r>
      <w:r w:rsidR="00AE31C5">
        <w:rPr>
          <w:rFonts w:hint="eastAsia"/>
        </w:rPr>
        <w:t>この問題を中央政府は危惧し、２０１７</w:t>
      </w:r>
      <w:r w:rsidRPr="00D21A08">
        <w:t>年ごろから</w:t>
      </w:r>
      <w:ins w:id="43" w:author="後藤 祐実" w:date="2024-09-23T21:18:00Z" w16du:dateUtc="2024-09-23T12:18:00Z">
        <w:r w:rsidR="00013E21">
          <w:rPr>
            <w:rFonts w:hint="eastAsia"/>
          </w:rPr>
          <w:t>都市再開発に</w:t>
        </w:r>
      </w:ins>
      <w:r w:rsidR="00AE31C5">
        <w:rPr>
          <w:rFonts w:hint="eastAsia"/>
        </w:rPr>
        <w:t>ブレーキをかけはじめる。</w:t>
      </w:r>
      <w:r w:rsidRPr="00D21A08">
        <w:t>資金の出し手である政策銀行、すなわち国家開発銀行と中国農業発展銀行</w:t>
      </w:r>
      <w:r w:rsidR="00AE31C5">
        <w:rPr>
          <w:rFonts w:hint="eastAsia"/>
        </w:rPr>
        <w:t>も資金の拠出をしぶるようになった。</w:t>
      </w:r>
      <w:r w:rsidRPr="00D21A08">
        <w:t>その結果、</w:t>
      </w:r>
      <w:r w:rsidR="00AE31C5">
        <w:rPr>
          <w:rFonts w:hint="eastAsia"/>
        </w:rPr>
        <w:t>２０１９</w:t>
      </w:r>
      <w:r w:rsidRPr="00D21A08">
        <w:t>年</w:t>
      </w:r>
      <w:r w:rsidR="00AE31C5">
        <w:rPr>
          <w:rFonts w:hint="eastAsia"/>
        </w:rPr>
        <w:t>には</w:t>
      </w:r>
      <w:r w:rsidRPr="00D21A08">
        <w:t>旧市街地改造着工数は前年から半減</w:t>
      </w:r>
      <w:r w:rsidR="00AE31C5">
        <w:rPr>
          <w:rFonts w:hint="eastAsia"/>
        </w:rPr>
        <w:t>している。この時点で不動産産業への打撃が心配されていたが、安定した成長は続いていた</w:t>
      </w:r>
      <w:r w:rsidRPr="00D21A08">
        <w:t>……はずだった。</w:t>
      </w:r>
    </w:p>
    <w:p w14:paraId="74B21893" w14:textId="77777777" w:rsidR="00D21A08" w:rsidRDefault="00D21A08" w:rsidP="00D21A08">
      <w:pPr>
        <w:ind w:firstLineChars="88" w:firstLine="185"/>
      </w:pPr>
      <w:r w:rsidRPr="00D21A08">
        <w:t xml:space="preserve">　ところがどうだろう、粉飾分を除いた恒大集団の“真実の売上”を見ると、旧市街地改造の縮小と期を一にして売上が急減していることが浮き彫りとなった（図表3）。</w:t>
      </w:r>
    </w:p>
    <w:p w14:paraId="58E677C9" w14:textId="77777777" w:rsidR="00AE31C5" w:rsidRPr="00D21A08" w:rsidRDefault="00AE31C5" w:rsidP="00D21A08">
      <w:pPr>
        <w:ind w:firstLineChars="88" w:firstLine="185"/>
      </w:pPr>
    </w:p>
    <w:p w14:paraId="6F65C06D" w14:textId="0480560F" w:rsidR="00D21A08" w:rsidRPr="00D21A08" w:rsidRDefault="00D21A08" w:rsidP="00D21A08">
      <w:pPr>
        <w:ind w:firstLineChars="88" w:firstLine="185"/>
      </w:pPr>
      <w:r w:rsidRPr="00D21A08">
        <w:rPr>
          <w:noProof/>
        </w:rPr>
        <w:drawing>
          <wp:inline distT="0" distB="0" distL="0" distR="0" wp14:anchorId="663220AC" wp14:editId="1D5CA589">
            <wp:extent cx="5334000" cy="3598545"/>
            <wp:effectExtent l="0" t="0" r="0" b="1905"/>
            <wp:docPr id="323295054" name="図 55" descr="グラフ, 棒グラフ, 折れ線グラフ&#10;&#10;自動的に生成された説明">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95054" name="図 55" descr="グラフ, 棒グラフ, 折れ線グラフ&#10;&#10;自動的に生成された説明">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598545"/>
                    </a:xfrm>
                    <a:prstGeom prst="rect">
                      <a:avLst/>
                    </a:prstGeom>
                    <a:noFill/>
                    <a:ln>
                      <a:noFill/>
                    </a:ln>
                  </pic:spPr>
                </pic:pic>
              </a:graphicData>
            </a:graphic>
          </wp:inline>
        </w:drawing>
      </w:r>
    </w:p>
    <w:p w14:paraId="2D940DB6" w14:textId="77777777" w:rsidR="00D21A08" w:rsidRPr="00D21A08" w:rsidRDefault="00D21A08" w:rsidP="00D21A08">
      <w:pPr>
        <w:ind w:firstLineChars="88" w:firstLine="185"/>
      </w:pPr>
      <w:r w:rsidRPr="00D21A08">
        <w:t>出所：国家統計局、恒大集団決算をもとに筆者作成</w:t>
      </w:r>
    </w:p>
    <w:p w14:paraId="474F8F10" w14:textId="77777777" w:rsidR="00AE31C5" w:rsidRDefault="00AE31C5" w:rsidP="00AE31C5"/>
    <w:p w14:paraId="5D09C180" w14:textId="2A7F9601" w:rsidR="00AE31C5" w:rsidRPr="00AE31C5" w:rsidRDefault="00AE31C5" w:rsidP="00AE31C5">
      <w:r w:rsidRPr="00AE31C5">
        <w:rPr>
          <w:rFonts w:hint="eastAsia"/>
        </w:rPr>
        <w:t>“特需”を享受していたのは恒大集団だけではなく、中国不動産業界全体。だったら、他の企業も本当に売上を伸ばしていたのだろうかと、</w:t>
      </w:r>
      <w:commentRangeStart w:id="44"/>
      <w:r w:rsidRPr="00AE31C5">
        <w:rPr>
          <w:rFonts w:hint="eastAsia"/>
        </w:rPr>
        <w:t>私が疑念を持つのも理解していただけるのではないだろうか。</w:t>
      </w:r>
      <w:commentRangeEnd w:id="44"/>
      <w:r w:rsidR="00013E21">
        <w:rPr>
          <w:rStyle w:val="af1"/>
          <w:rFonts w:ascii="Century" w:eastAsia="ＭＳ 明朝" w:hAnsi="Century" w:cs="Times New Roman"/>
          <w14:ligatures w14:val="none"/>
        </w:rPr>
        <w:commentReference w:id="44"/>
      </w:r>
    </w:p>
    <w:p w14:paraId="69E7B19C" w14:textId="77777777" w:rsidR="00AE31C5" w:rsidRDefault="00AE31C5" w:rsidP="00AE31C5"/>
    <w:p w14:paraId="77FDB8C1" w14:textId="77777777" w:rsidR="00704452" w:rsidRPr="00D21A08" w:rsidRDefault="00704452" w:rsidP="00704452">
      <w:pPr>
        <w:pStyle w:val="3"/>
      </w:pPr>
      <w:r w:rsidRPr="00D21A08">
        <w:lastRenderedPageBreak/>
        <w:t>不動産企業の債務、その源泉とは</w:t>
      </w:r>
    </w:p>
    <w:p w14:paraId="3D321581" w14:textId="77777777" w:rsidR="00704452" w:rsidRDefault="00704452" w:rsidP="00704452">
      <w:pPr>
        <w:ind w:firstLineChars="88" w:firstLine="185"/>
      </w:pPr>
    </w:p>
    <w:p w14:paraId="5BA5BAF3" w14:textId="70EE84AE" w:rsidR="00704452" w:rsidRPr="00D21A08" w:rsidRDefault="00704452" w:rsidP="00704452">
      <w:pPr>
        <w:ind w:firstLineChars="88" w:firstLine="185"/>
      </w:pPr>
      <w:r w:rsidRPr="00D21A08">
        <w:t>新型都市化とそれに伴う旧市街地改造はすでに過去の話なので、メディアに取りあげられる機会は少ないが、リサーチすればするほど、</w:t>
      </w:r>
      <w:commentRangeStart w:id="45"/>
      <w:r w:rsidRPr="00D21A08">
        <w:t>この時代に</w:t>
      </w:r>
      <w:commentRangeEnd w:id="45"/>
      <w:r w:rsidR="00427B71">
        <w:rPr>
          <w:rStyle w:val="af1"/>
          <w:rFonts w:ascii="Century" w:eastAsia="ＭＳ 明朝" w:hAnsi="Century" w:cs="Times New Roman"/>
          <w14:ligatures w14:val="none"/>
        </w:rPr>
        <w:commentReference w:id="45"/>
      </w:r>
      <w:r w:rsidRPr="00D21A08">
        <w:t>リスクが高まっていたことが浮かび上がる。</w:t>
      </w:r>
    </w:p>
    <w:p w14:paraId="0001D96B" w14:textId="642F9E2F" w:rsidR="00704452" w:rsidRDefault="00704452" w:rsidP="00704452">
      <w:pPr>
        <w:ind w:firstLineChars="88" w:firstLine="185"/>
      </w:pPr>
      <w:r w:rsidRPr="00D21A08">
        <w:t>以下の図表4は恒大集団の売上と負債の推移を示したものである。同社は2兆3882億元（約50兆円、2023年6月末時点）という、とんでもない金額の負債を抱えているが、それは2015年から急激に増加したことがわかる。</w:t>
      </w:r>
    </w:p>
    <w:p w14:paraId="61FE88E1" w14:textId="77777777" w:rsidR="00704452" w:rsidRPr="00D21A08" w:rsidRDefault="00704452" w:rsidP="00704452">
      <w:pPr>
        <w:ind w:firstLineChars="88" w:firstLine="185"/>
      </w:pPr>
    </w:p>
    <w:p w14:paraId="7CD6039E" w14:textId="77777777" w:rsidR="00704452" w:rsidRPr="00D21A08" w:rsidRDefault="00704452" w:rsidP="00704452">
      <w:pPr>
        <w:ind w:firstLineChars="88" w:firstLine="185"/>
      </w:pPr>
      <w:r w:rsidRPr="00D21A08">
        <w:rPr>
          <w:noProof/>
        </w:rPr>
        <w:drawing>
          <wp:inline distT="0" distB="0" distL="0" distR="0" wp14:anchorId="676563E0" wp14:editId="37B57313">
            <wp:extent cx="5334000" cy="3349625"/>
            <wp:effectExtent l="0" t="0" r="0" b="3175"/>
            <wp:docPr id="1651273481" name="図 54" descr="グラフ, 棒グラフ&#10;&#10;自動的に生成された説明">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73481" name="図 54" descr="グラフ, 棒グラフ&#10;&#10;自動的に生成された説明">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349625"/>
                    </a:xfrm>
                    <a:prstGeom prst="rect">
                      <a:avLst/>
                    </a:prstGeom>
                    <a:noFill/>
                    <a:ln>
                      <a:noFill/>
                    </a:ln>
                  </pic:spPr>
                </pic:pic>
              </a:graphicData>
            </a:graphic>
          </wp:inline>
        </w:drawing>
      </w:r>
    </w:p>
    <w:p w14:paraId="3955B0F8" w14:textId="77777777" w:rsidR="00704452" w:rsidRPr="00D21A08" w:rsidRDefault="00704452" w:rsidP="00704452">
      <w:pPr>
        <w:ind w:firstLineChars="88" w:firstLine="185"/>
      </w:pPr>
      <w:r w:rsidRPr="00D21A08">
        <w:t>出所：恒大集団各年決算資料をもとに筆者作成</w:t>
      </w:r>
    </w:p>
    <w:p w14:paraId="2772FB94" w14:textId="77777777" w:rsidR="00704452" w:rsidRDefault="00704452" w:rsidP="00704452">
      <w:pPr>
        <w:ind w:firstLineChars="88" w:firstLine="185"/>
      </w:pPr>
    </w:p>
    <w:p w14:paraId="012A1C4F" w14:textId="16D1EA15" w:rsidR="00704452" w:rsidRPr="00D21A08" w:rsidRDefault="00704452" w:rsidP="00704452">
      <w:pPr>
        <w:ind w:firstLineChars="88" w:firstLine="185"/>
      </w:pPr>
      <w:r w:rsidRPr="00D21A08">
        <w:t>当時、中国不動産業界で流行した経営戦略は「高負債、高杠桿、高周転」（高負債、高レバレッジ、高回転）と呼ばれている。</w:t>
      </w:r>
      <w:ins w:id="46" w:author="後藤 祐実" w:date="2024-09-23T21:22:00Z" w16du:dateUtc="2024-09-23T12:22:00Z">
        <w:r w:rsidR="00427B71">
          <w:rPr>
            <w:rFonts w:hint="eastAsia"/>
          </w:rPr>
          <w:t>戦略的に</w:t>
        </w:r>
      </w:ins>
      <w:r w:rsidRPr="00D21A08">
        <w:t>負債を増やして、自己資本以上の金をかき集め</w:t>
      </w:r>
      <w:ins w:id="47" w:author="後藤 祐実" w:date="2024-09-23T21:23:00Z" w16du:dateUtc="2024-09-23T12:23:00Z">
        <w:r w:rsidR="00427B71">
          <w:rPr>
            <w:rFonts w:hint="eastAsia"/>
          </w:rPr>
          <w:t>ることで</w:t>
        </w:r>
      </w:ins>
      <w:del w:id="48" w:author="後藤 祐実" w:date="2024-09-23T21:22:00Z" w16du:dateUtc="2024-09-23T12:22:00Z">
        <w:r w:rsidRPr="00D21A08" w:rsidDel="00427B71">
          <w:delText>て</w:delText>
        </w:r>
      </w:del>
      <w:r w:rsidRPr="00D21A08">
        <w:t>、土地取得から建設、販売、資金回収までの期間を徹底的に早めて回転を上げ</w:t>
      </w:r>
      <w:del w:id="49" w:author="後藤 祐実" w:date="2024-09-23T21:23:00Z" w16du:dateUtc="2024-09-23T12:23:00Z">
        <w:r w:rsidRPr="00D21A08" w:rsidDel="00427B71">
          <w:delText>ることで</w:delText>
        </w:r>
      </w:del>
      <w:ins w:id="50" w:author="後藤 祐実" w:date="2024-09-23T21:23:00Z" w16du:dateUtc="2024-09-23T12:23:00Z">
        <w:r w:rsidR="00427B71">
          <w:rPr>
            <w:rFonts w:hint="eastAsia"/>
          </w:rPr>
          <w:t>、</w:t>
        </w:r>
      </w:ins>
      <w:r w:rsidRPr="00D21A08">
        <w:t>一気に成長できるという筋書きだ。</w:t>
      </w:r>
      <w:del w:id="51" w:author="後藤 祐実" w:date="2024-09-23T21:23:00Z" w16du:dateUtc="2024-09-23T12:23:00Z">
        <w:r w:rsidRPr="00D21A08" w:rsidDel="00427B71">
          <w:delText>なので、負債を増やすのはまさに戦略通りというわけだ。</w:delText>
        </w:r>
      </w:del>
    </w:p>
    <w:p w14:paraId="478CB760" w14:textId="722BE595" w:rsidR="00704452" w:rsidRPr="00D21A08" w:rsidRDefault="00704452" w:rsidP="00704452">
      <w:pPr>
        <w:ind w:firstLineChars="88" w:firstLine="185"/>
      </w:pPr>
      <w:r w:rsidRPr="00D21A08">
        <w:t>負債を増やすといっても、メインの手法は銀行融資や社債発行ではない。下請け事業者や建材サプライヤーへの支払いを遅らせることで資金を捻出したのだ。住宅を売った金は</w:t>
      </w:r>
      <w:r w:rsidRPr="00D21A08">
        <w:lastRenderedPageBreak/>
        <w:t>速攻で回収、一方で下請けへの支払いは限界まで遅らせる。この時間差によって、次の建設プロジェクトに着手する資金が生み出される。</w:t>
      </w:r>
    </w:p>
    <w:p w14:paraId="7C63ABF3" w14:textId="4A0463E6" w:rsidR="00704452" w:rsidRPr="00D21A08" w:rsidRDefault="00704452" w:rsidP="00704452">
      <w:pPr>
        <w:ind w:firstLineChars="88" w:firstLine="185"/>
      </w:pPr>
      <w:r w:rsidRPr="00D21A08">
        <w:t xml:space="preserve">　中国では俗に「どれだけ支払いを遅らせられるかが、会計担当者の腕のみせどころ」と言われるが、それにしても恒大集団はやりすぎ感が否めない。</w:t>
      </w:r>
      <w:commentRangeStart w:id="52"/>
      <w:r w:rsidRPr="00D21A08">
        <w:t>現時点</w:t>
      </w:r>
      <w:commentRangeEnd w:id="52"/>
      <w:r w:rsidR="00427B71">
        <w:rPr>
          <w:rStyle w:val="af1"/>
          <w:rFonts w:ascii="Century" w:eastAsia="ＭＳ 明朝" w:hAnsi="Century" w:cs="Times New Roman"/>
          <w14:ligatures w14:val="none"/>
        </w:rPr>
        <w:commentReference w:id="52"/>
      </w:r>
      <w:r w:rsidRPr="00D21A08">
        <w:t>で買掛金はなんと</w:t>
      </w:r>
      <w:r>
        <w:rPr>
          <w:rFonts w:hint="eastAsia"/>
        </w:rPr>
        <w:t>１</w:t>
      </w:r>
      <w:r w:rsidRPr="00D21A08">
        <w:t>兆元（約21兆円）を超えている。それでも拡大戦略が機能している間は、いつかは払ってもらえたのだが、経営危機が深刻化するにつれて支払いはどんどん遅れていき、ついに</w:t>
      </w:r>
      <w:commentRangeStart w:id="53"/>
      <w:r w:rsidRPr="00D21A08">
        <w:t>ブチ切れた</w:t>
      </w:r>
      <w:commentRangeEnd w:id="53"/>
      <w:r w:rsidR="00427B71">
        <w:rPr>
          <w:rStyle w:val="af1"/>
          <w:rFonts w:ascii="Century" w:eastAsia="ＭＳ 明朝" w:hAnsi="Century" w:cs="Times New Roman"/>
          <w14:ligatures w14:val="none"/>
        </w:rPr>
        <w:commentReference w:id="53"/>
      </w:r>
      <w:r w:rsidRPr="00D21A08">
        <w:t>下請け事業者がボイコット。工事がストップする物件もでていた。</w:t>
      </w:r>
    </w:p>
    <w:p w14:paraId="16C878EC" w14:textId="13E58F84" w:rsidR="00704452" w:rsidRDefault="00704452" w:rsidP="00704452">
      <w:pPr>
        <w:ind w:firstLineChars="88" w:firstLine="185"/>
      </w:pPr>
      <w:r w:rsidRPr="00D21A08">
        <w:t>恒大集団と並び、今、不動産危機のド真ん中にいるのが碧桂園だ。新型都市化の波にのって急成長した企業であり、現在では債務危機のまっただ中にある。</w:t>
      </w:r>
    </w:p>
    <w:p w14:paraId="23D3C217" w14:textId="77777777" w:rsidR="00704452" w:rsidRPr="00D21A08" w:rsidRDefault="00704452" w:rsidP="00704452">
      <w:pPr>
        <w:ind w:firstLineChars="88" w:firstLine="185"/>
      </w:pPr>
    </w:p>
    <w:p w14:paraId="0DC9A35B" w14:textId="77777777" w:rsidR="00704452" w:rsidRPr="00D21A08" w:rsidRDefault="00704452" w:rsidP="00704452">
      <w:pPr>
        <w:ind w:firstLineChars="88" w:firstLine="185"/>
      </w:pPr>
      <w:r w:rsidRPr="00D21A08">
        <w:rPr>
          <w:noProof/>
        </w:rPr>
        <w:drawing>
          <wp:inline distT="0" distB="0" distL="0" distR="0" wp14:anchorId="470C6C8E" wp14:editId="42AD5675">
            <wp:extent cx="5334000" cy="3378200"/>
            <wp:effectExtent l="0" t="0" r="0" b="0"/>
            <wp:docPr id="290453457" name="図 53" descr="グラフ, 棒グラフ, ウォーターフォール図&#10;&#10;自動的に生成された説明">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53457" name="図 53" descr="グラフ, 棒グラフ, ウォーターフォール図&#10;&#10;自動的に生成された説明">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378200"/>
                    </a:xfrm>
                    <a:prstGeom prst="rect">
                      <a:avLst/>
                    </a:prstGeom>
                    <a:noFill/>
                    <a:ln>
                      <a:noFill/>
                    </a:ln>
                  </pic:spPr>
                </pic:pic>
              </a:graphicData>
            </a:graphic>
          </wp:inline>
        </w:drawing>
      </w:r>
    </w:p>
    <w:p w14:paraId="0B8C99FA" w14:textId="77777777" w:rsidR="00704452" w:rsidRPr="00D21A08" w:rsidRDefault="00704452" w:rsidP="00704452">
      <w:pPr>
        <w:ind w:firstLineChars="88" w:firstLine="185"/>
      </w:pPr>
      <w:r w:rsidRPr="00D21A08">
        <w:t>出所：碧桂園各年決算資料をもとに筆者作成</w:t>
      </w:r>
    </w:p>
    <w:p w14:paraId="2BFBBCFA" w14:textId="77777777" w:rsidR="00704452" w:rsidRDefault="00704452" w:rsidP="00704452">
      <w:pPr>
        <w:ind w:firstLineChars="88" w:firstLine="185"/>
      </w:pPr>
    </w:p>
    <w:p w14:paraId="738D7C4A" w14:textId="47459BE3" w:rsidR="00704452" w:rsidRPr="00D21A08" w:rsidRDefault="00704452" w:rsidP="00704452">
      <w:pPr>
        <w:ind w:firstLineChars="88" w:firstLine="185"/>
      </w:pPr>
      <w:r w:rsidRPr="00D21A08">
        <w:t>同社も</w:t>
      </w:r>
      <w:r>
        <w:rPr>
          <w:rFonts w:hint="eastAsia"/>
        </w:rPr>
        <w:t>２０１５</w:t>
      </w:r>
      <w:r w:rsidRPr="00D21A08">
        <w:t>年から債務を膨らませてきた。ピーク時の</w:t>
      </w:r>
      <w:r>
        <w:rPr>
          <w:rFonts w:hint="eastAsia"/>
        </w:rPr>
        <w:t>２０２０</w:t>
      </w:r>
      <w:r w:rsidRPr="00D21A08">
        <w:t>年は</w:t>
      </w:r>
      <w:r>
        <w:rPr>
          <w:rFonts w:hint="eastAsia"/>
        </w:rPr>
        <w:t>１</w:t>
      </w:r>
      <w:r w:rsidRPr="00D21A08">
        <w:t>兆</w:t>
      </w:r>
      <w:r>
        <w:rPr>
          <w:rFonts w:hint="eastAsia"/>
        </w:rPr>
        <w:t>７６００</w:t>
      </w:r>
      <w:r w:rsidRPr="00D21A08">
        <w:t>億元（約37兆円）という、これまたとてつもない規模にまで膨らんでいた（図表5）。ただ、同社が買掛金を（相対的に）低水準に抑えている点で恒大集団とは異なる。碧桂園にとっての打ち出の小槌は前受金、すなわち予約販売した不動産の売上だ。</w:t>
      </w:r>
    </w:p>
    <w:p w14:paraId="15E608F0" w14:textId="629D2EA3" w:rsidR="00704452" w:rsidRPr="00D21A08" w:rsidRDefault="00704452" w:rsidP="00704452">
      <w:pPr>
        <w:ind w:firstLineChars="88" w:firstLine="185"/>
      </w:pPr>
      <w:commentRangeStart w:id="54"/>
      <w:r w:rsidRPr="00D21A08">
        <w:t>中国では不動産は予約販売制で、</w:t>
      </w:r>
      <w:commentRangeEnd w:id="54"/>
      <w:r w:rsidR="00427B71">
        <w:rPr>
          <w:rStyle w:val="af1"/>
          <w:rFonts w:ascii="Century" w:eastAsia="ＭＳ 明朝" w:hAnsi="Century" w:cs="Times New Roman"/>
          <w14:ligatures w14:val="none"/>
        </w:rPr>
        <w:commentReference w:id="54"/>
      </w:r>
      <w:r w:rsidRPr="00D21A08">
        <w:t>完成前から販売契約が完了する。契約から工事完了までの期間は平均1～2年と言われている。住めるようになる前から住宅ローンの返済がはじまるのは経済的にも大変だし、アクシデントで建設工事がストップすればこの期間は無限に延びる可能性がある。社会問題になりやすいとして、中国の専門家からも予約販売を</w:t>
      </w:r>
      <w:r w:rsidRPr="00D21A08">
        <w:lastRenderedPageBreak/>
        <w:t>禁止するべきだとの提言もあるが、不動産業界の構造そのものにかかわる問題だけに禁止はしづらい。</w:t>
      </w:r>
    </w:p>
    <w:p w14:paraId="73FDF6FE" w14:textId="77777777" w:rsidR="006C017B" w:rsidRDefault="00704452" w:rsidP="00704452">
      <w:pPr>
        <w:ind w:firstLineChars="88" w:firstLine="185"/>
        <w:rPr>
          <w:ins w:id="55" w:author="後藤 祐実" w:date="2024-09-23T21:30:00Z" w16du:dateUtc="2024-09-23T12:30:00Z"/>
        </w:rPr>
      </w:pPr>
      <w:r w:rsidRPr="00D21A08">
        <w:t>中国政府も一応の対策は打ち出している。</w:t>
      </w:r>
      <w:commentRangeStart w:id="56"/>
      <w:r w:rsidRPr="00D21A08">
        <w:t>たとえば「建物の最頂部まで完成するまでは予約販売は不可」という規定がある。</w:t>
      </w:r>
      <w:commentRangeEnd w:id="56"/>
      <w:r w:rsidR="00427B71">
        <w:rPr>
          <w:rStyle w:val="af1"/>
          <w:rFonts w:ascii="Century" w:eastAsia="ＭＳ 明朝" w:hAnsi="Century" w:cs="Times New Roman"/>
          <w14:ligatures w14:val="none"/>
        </w:rPr>
        <w:commentReference w:id="56"/>
      </w:r>
      <w:ins w:id="57" w:author="後藤 祐実" w:date="2024-09-23T21:26:00Z" w16du:dateUtc="2024-09-23T12:26:00Z">
        <w:r w:rsidR="00427B71">
          <w:rPr>
            <w:rFonts w:hint="eastAsia"/>
          </w:rPr>
          <w:t>ただ、これにも抜け道はあって、</w:t>
        </w:r>
      </w:ins>
      <w:ins w:id="58" w:author="後藤 祐実" w:date="2024-09-23T21:27:00Z" w16du:dateUtc="2024-09-23T12:27:00Z">
        <w:r w:rsidR="00427B71">
          <w:rPr>
            <w:rFonts w:hint="eastAsia"/>
          </w:rPr>
          <w:t>とりあえず一番上まで</w:t>
        </w:r>
      </w:ins>
      <w:ins w:id="59" w:author="後藤 祐実" w:date="2024-09-23T21:30:00Z" w16du:dateUtc="2024-09-23T12:30:00Z">
        <w:r w:rsidR="006C017B">
          <w:rPr>
            <w:rFonts w:hint="eastAsia"/>
          </w:rPr>
          <w:t>の骨組みを</w:t>
        </w:r>
      </w:ins>
      <w:ins w:id="60" w:author="後藤 祐実" w:date="2024-09-23T21:28:00Z" w16du:dateUtc="2024-09-23T12:28:00Z">
        <w:r w:rsidR="00427B71">
          <w:rPr>
            <w:rFonts w:hint="eastAsia"/>
          </w:rPr>
          <w:t>一気</w:t>
        </w:r>
        <w:r w:rsidR="00427B71" w:rsidRPr="00427B71">
          <w:rPr>
            <w:rFonts w:hint="eastAsia"/>
          </w:rPr>
          <w:t>呵成</w:t>
        </w:r>
      </w:ins>
      <w:ins w:id="61" w:author="後藤 祐実" w:date="2024-09-23T21:29:00Z" w16du:dateUtc="2024-09-23T12:29:00Z">
        <w:r w:rsidR="00427B71">
          <w:rPr>
            <w:rFonts w:hint="eastAsia"/>
          </w:rPr>
          <w:t>に</w:t>
        </w:r>
      </w:ins>
      <w:ins w:id="62" w:author="後藤 祐実" w:date="2024-09-23T21:27:00Z" w16du:dateUtc="2024-09-23T12:27:00Z">
        <w:r w:rsidR="00427B71">
          <w:rPr>
            <w:rFonts w:hint="eastAsia"/>
          </w:rPr>
          <w:t>作</w:t>
        </w:r>
      </w:ins>
      <w:ins w:id="63" w:author="後藤 祐実" w:date="2024-09-23T21:29:00Z" w16du:dateUtc="2024-09-23T12:29:00Z">
        <w:r w:rsidR="00427B71">
          <w:rPr>
            <w:rFonts w:hint="eastAsia"/>
          </w:rPr>
          <w:t>り上げて</w:t>
        </w:r>
      </w:ins>
      <w:ins w:id="64" w:author="後藤 祐実" w:date="2024-09-23T21:27:00Z" w16du:dateUtc="2024-09-23T12:27:00Z">
        <w:r w:rsidR="00427B71">
          <w:rPr>
            <w:rFonts w:hint="eastAsia"/>
          </w:rPr>
          <w:t>しまえば、</w:t>
        </w:r>
      </w:ins>
      <w:ins w:id="65" w:author="後藤 祐実" w:date="2024-09-23T21:29:00Z" w16du:dateUtc="2024-09-23T12:29:00Z">
        <w:r w:rsidR="00427B71">
          <w:rPr>
            <w:rFonts w:hint="eastAsia"/>
          </w:rPr>
          <w:t>完成</w:t>
        </w:r>
        <w:r w:rsidR="006C017B">
          <w:rPr>
            <w:rFonts w:hint="eastAsia"/>
          </w:rPr>
          <w:t>していない状態</w:t>
        </w:r>
      </w:ins>
      <w:ins w:id="66" w:author="後藤 祐実" w:date="2024-09-23T21:28:00Z" w16du:dateUtc="2024-09-23T12:28:00Z">
        <w:r w:rsidR="00427B71">
          <w:rPr>
            <w:rFonts w:hint="eastAsia"/>
          </w:rPr>
          <w:t>でも</w:t>
        </w:r>
      </w:ins>
      <w:ins w:id="67" w:author="後藤 祐実" w:date="2024-09-23T21:27:00Z" w16du:dateUtc="2024-09-23T12:27:00Z">
        <w:r w:rsidR="00427B71">
          <w:rPr>
            <w:rFonts w:hint="eastAsia"/>
          </w:rPr>
          <w:t>予約販売は出来てしまうのだ。</w:t>
        </w:r>
      </w:ins>
      <w:ins w:id="68" w:author="後藤 祐実" w:date="2024-09-23T21:30:00Z" w16du:dateUtc="2024-09-23T12:30:00Z">
        <w:r w:rsidR="006C017B">
          <w:rPr>
            <w:rFonts w:hint="eastAsia"/>
          </w:rPr>
          <w:t>そうすれば、</w:t>
        </w:r>
      </w:ins>
      <w:del w:id="69" w:author="後藤 祐実" w:date="2024-09-23T21:29:00Z" w16du:dateUtc="2024-09-23T12:29:00Z">
        <w:r w:rsidRPr="00D21A08" w:rsidDel="00427B71">
          <w:delText>中国のマンション建設で一番上まで一気呵成に作りあげるのはそのためだ。とりあえず上まで作って予約販売してしまうと、</w:delText>
        </w:r>
      </w:del>
      <w:r w:rsidRPr="00D21A08">
        <w:t>後はもう急ぐ必要がなくなってしまう。ひどい時には工事がストップし、壁も貼られない骨組みだけのマンションが何年も雨ざらしという羽目になる。</w:t>
      </w:r>
    </w:p>
    <w:p w14:paraId="34F1A1F3" w14:textId="1D7CA59C" w:rsidR="00704452" w:rsidRPr="00D21A08" w:rsidRDefault="006C017B" w:rsidP="00704452">
      <w:pPr>
        <w:ind w:firstLineChars="88" w:firstLine="185"/>
      </w:pPr>
      <w:ins w:id="70" w:author="後藤 祐実" w:date="2024-09-23T21:31:00Z" w16du:dateUtc="2024-09-23T12:31:00Z">
        <w:r>
          <w:rPr>
            <w:rFonts w:hint="eastAsia"/>
          </w:rPr>
          <w:t>政府は</w:t>
        </w:r>
      </w:ins>
      <w:ins w:id="71" w:author="後藤 祐実" w:date="2024-09-23T21:30:00Z" w16du:dateUtc="2024-09-23T12:30:00Z">
        <w:r>
          <w:rPr>
            <w:rFonts w:hint="eastAsia"/>
          </w:rPr>
          <w:t>これとは別に</w:t>
        </w:r>
      </w:ins>
      <w:del w:id="72" w:author="後藤 祐実" w:date="2024-09-23T21:30:00Z" w16du:dateUtc="2024-09-23T12:30:00Z">
        <w:r w:rsidR="00704452" w:rsidRPr="00D21A08" w:rsidDel="006C017B">
          <w:delText>また</w:delText>
        </w:r>
      </w:del>
      <w:r w:rsidR="00704452" w:rsidRPr="00D21A08">
        <w:t>、予約販売で得た資金を供託させることで、不正に流用できないようにする制度も</w:t>
      </w:r>
      <w:ins w:id="73" w:author="後藤 祐実" w:date="2024-09-23T21:31:00Z" w16du:dateUtc="2024-09-23T12:31:00Z">
        <w:r>
          <w:rPr>
            <w:rFonts w:hint="eastAsia"/>
          </w:rPr>
          <w:t>つくっている</w:t>
        </w:r>
      </w:ins>
      <w:del w:id="74" w:author="後藤 祐実" w:date="2024-09-23T21:31:00Z" w16du:dateUtc="2024-09-23T12:31:00Z">
        <w:r w:rsidR="00704452" w:rsidRPr="00D21A08" w:rsidDel="006C017B">
          <w:delText>ある</w:delText>
        </w:r>
      </w:del>
      <w:r w:rsidR="00704452" w:rsidRPr="00D21A08">
        <w:t>。</w:t>
      </w:r>
      <w:del w:id="75" w:author="後藤 祐実" w:date="2024-09-23T21:31:00Z" w16du:dateUtc="2024-09-23T12:31:00Z">
        <w:r w:rsidR="00704452" w:rsidRPr="00D21A08" w:rsidDel="006C017B">
          <w:delText>この制度</w:delText>
        </w:r>
      </w:del>
      <w:ins w:id="76" w:author="後藤 祐実" w:date="2024-09-23T21:30:00Z" w16du:dateUtc="2024-09-23T12:30:00Z">
        <w:r>
          <w:rPr>
            <w:rFonts w:hint="eastAsia"/>
          </w:rPr>
          <w:t>おかげで、</w:t>
        </w:r>
      </w:ins>
      <w:del w:id="77" w:author="後藤 祐実" w:date="2024-09-23T21:30:00Z" w16du:dateUtc="2024-09-23T12:30:00Z">
        <w:r w:rsidR="00704452" w:rsidRPr="00D21A08" w:rsidDel="006C017B">
          <w:delText>で</w:delText>
        </w:r>
      </w:del>
      <w:r w:rsidR="00704452" w:rsidRPr="00D21A08">
        <w:t>予約販売だけして後は逃亡というケースは減ったようだが、供託金を担保に金を借りるといった抜け道もあり、高債務という経営戦略を変える効果はなかった。</w:t>
      </w:r>
    </w:p>
    <w:p w14:paraId="49E56C2A" w14:textId="4E487BD9" w:rsidR="00AB0CF4" w:rsidRDefault="007F15D0" w:rsidP="00704452">
      <w:pPr>
        <w:ind w:firstLineChars="88" w:firstLine="185"/>
      </w:pPr>
      <w:r>
        <w:rPr>
          <w:rFonts w:hint="eastAsia"/>
        </w:rPr>
        <w:t>２０２０年の不動産規制で「３つのレッドライン」と呼ばれる、デベロッパーの債務制限策が盛り込まれ、それが不動産市場下落の引き金となったことはすでに述べた。中国政府はこれまでにも不動産に対する規制と緩和を繰り返してきたが、デベロッパーの債務削減をターゲットとした規制は初だった。</w:t>
      </w:r>
      <w:r w:rsidR="00AB0CF4">
        <w:rPr>
          <w:rFonts w:hint="eastAsia"/>
        </w:rPr>
        <w:t>結果として、未曾有の不動産危機を誘発する引き金となったわけだが、おそらくは新型都市化を機に激増した不動産デベロッパーの債務増加への対応を考えたためだろう。</w:t>
      </w:r>
    </w:p>
    <w:p w14:paraId="1D873768" w14:textId="77777777" w:rsidR="00704452" w:rsidRPr="00D21A08" w:rsidRDefault="00704452" w:rsidP="00704452">
      <w:pPr>
        <w:ind w:firstLineChars="88" w:firstLine="185"/>
      </w:pPr>
    </w:p>
    <w:p w14:paraId="6CC8CCA7" w14:textId="77777777" w:rsidR="00903A19" w:rsidRDefault="00903A19" w:rsidP="00903A19">
      <w:pPr>
        <w:pStyle w:val="3"/>
      </w:pPr>
      <w:r>
        <w:rPr>
          <w:rFonts w:hint="eastAsia"/>
        </w:rPr>
        <w:t>「世界一高い未完成建築」の今</w:t>
      </w:r>
    </w:p>
    <w:p w14:paraId="40DEB8B2" w14:textId="77777777" w:rsidR="00AE31C5" w:rsidRDefault="00AE31C5" w:rsidP="00903A19">
      <w:pPr>
        <w:ind w:firstLineChars="88" w:firstLine="185"/>
      </w:pPr>
    </w:p>
    <w:p w14:paraId="5CC2CD0E" w14:textId="1CF33933" w:rsidR="00AE31C5" w:rsidRDefault="00AB0CF4" w:rsidP="00AB0CF4">
      <w:pPr>
        <w:ind w:firstLineChars="88" w:firstLine="185"/>
      </w:pPr>
      <w:r>
        <w:rPr>
          <w:rFonts w:hint="eastAsia"/>
        </w:rPr>
        <w:t>膨大な負債を積み重ねて作った「新城」、その多く不便な僻地にある。</w:t>
      </w:r>
      <w:r w:rsidR="00AE31C5">
        <w:rPr>
          <w:rFonts w:hint="eastAsia"/>
        </w:rPr>
        <w:t>どのような物件が作られてきたのか。実際に現地を取材した。</w:t>
      </w:r>
    </w:p>
    <w:p w14:paraId="77018F62" w14:textId="77777777" w:rsidR="00903A19" w:rsidRDefault="00903A19" w:rsidP="00903A19">
      <w:pPr>
        <w:ind w:firstLineChars="88" w:firstLine="185"/>
      </w:pPr>
      <w:r>
        <w:rPr>
          <w:rFonts w:hint="eastAsia"/>
        </w:rPr>
        <w:t>「でかい」</w:t>
      </w:r>
    </w:p>
    <w:p w14:paraId="11E68FED" w14:textId="4A33C539" w:rsidR="00903A19" w:rsidRDefault="00903A19" w:rsidP="00903A19">
      <w:pPr>
        <w:ind w:firstLineChars="88" w:firstLine="185"/>
      </w:pPr>
      <w:r>
        <w:rPr>
          <w:rFonts w:hint="eastAsia"/>
        </w:rPr>
        <w:t>そのビルが目に入ると、思わず驚きの声がでた。高銀金融</w:t>
      </w:r>
      <w:r w:rsidR="00AE31C5">
        <w:rPr>
          <w:rFonts w:hint="eastAsia"/>
        </w:rPr>
        <w:t>１１７</w:t>
      </w:r>
      <w:r>
        <w:t>。高さ</w:t>
      </w:r>
      <w:r w:rsidR="00AE31C5">
        <w:rPr>
          <w:rFonts w:hint="eastAsia"/>
        </w:rPr>
        <w:t>５９７</w:t>
      </w:r>
      <w:r>
        <w:t>メートルと、高層ビルとしては世界第</w:t>
      </w:r>
      <w:r w:rsidR="00AE31C5">
        <w:rPr>
          <w:rFonts w:hint="eastAsia"/>
        </w:rPr>
        <w:t>６</w:t>
      </w:r>
      <w:r>
        <w:t>位である。だが、このビルには「世界一高い未完成建築」という不名誉な肩書きもある。</w:t>
      </w:r>
      <w:r w:rsidR="00AE31C5">
        <w:rPr>
          <w:rFonts w:hint="eastAsia"/>
        </w:rPr>
        <w:t>２００８</w:t>
      </w:r>
      <w:r>
        <w:t>年の着工から</w:t>
      </w:r>
      <w:r w:rsidR="00AE31C5">
        <w:rPr>
          <w:rFonts w:hint="eastAsia"/>
        </w:rPr>
        <w:t>７</w:t>
      </w:r>
      <w:r>
        <w:t>年後には最頂部まで完成したのだが、そこでデベロッパーの高銀地産公司が資金難に陥り工事が頓挫。これまでに</w:t>
      </w:r>
      <w:r w:rsidR="00AE31C5">
        <w:rPr>
          <w:rFonts w:hint="eastAsia"/>
        </w:rPr>
        <w:t>５００</w:t>
      </w:r>
      <w:r>
        <w:t>億元（約1兆円）以上もの建設費が注ぎ込まれたというが、それでは足りなかったようだ。</w:t>
      </w:r>
    </w:p>
    <w:p w14:paraId="552C2B2C" w14:textId="1AB529E5" w:rsidR="00903A19" w:rsidRDefault="00903A19" w:rsidP="00903A19">
      <w:pPr>
        <w:ind w:firstLineChars="88" w:firstLine="185"/>
      </w:pPr>
      <w:r>
        <w:rPr>
          <w:rFonts w:hint="eastAsia"/>
        </w:rPr>
        <w:t>廃墟マニア垂涎のこの巨大建築を見てやろうと</w:t>
      </w:r>
      <w:commentRangeStart w:id="78"/>
      <w:r>
        <w:rPr>
          <w:rFonts w:hint="eastAsia"/>
        </w:rPr>
        <w:t>現地へ</w:t>
      </w:r>
      <w:commentRangeEnd w:id="78"/>
      <w:r w:rsidR="006C017B">
        <w:rPr>
          <w:rStyle w:val="af1"/>
          <w:rFonts w:ascii="Century" w:eastAsia="ＭＳ 明朝" w:hAnsi="Century" w:cs="Times New Roman"/>
          <w14:ligatures w14:val="none"/>
        </w:rPr>
        <w:commentReference w:id="78"/>
      </w:r>
      <w:r>
        <w:rPr>
          <w:rFonts w:hint="eastAsia"/>
        </w:rPr>
        <w:t>向かった。天津市中心部から車ならば</w:t>
      </w:r>
      <w:r>
        <w:t>30分ほどでいける距離にあるが、バスで行くと</w:t>
      </w:r>
      <w:r w:rsidR="00AE31C5">
        <w:rPr>
          <w:rFonts w:hint="eastAsia"/>
        </w:rPr>
        <w:t>１</w:t>
      </w:r>
      <w:r>
        <w:t>時間以上もかかってしまう。日々</w:t>
      </w:r>
      <w:r>
        <w:lastRenderedPageBreak/>
        <w:t>の通勤にはちょっとしんどい。ちなみに地下鉄延伸計画はあるものの、現時点では着工時期すら未定だという。しばらくは陸の孤島のままだ。</w:t>
      </w:r>
    </w:p>
    <w:p w14:paraId="1A811A0B" w14:textId="7645B0A7" w:rsidR="00903A19" w:rsidRDefault="00903A19" w:rsidP="00903A19">
      <w:pPr>
        <w:ind w:firstLineChars="88" w:firstLine="185"/>
      </w:pPr>
      <w:r>
        <w:rPr>
          <w:rFonts w:hint="eastAsia"/>
        </w:rPr>
        <w:t>さて、最寄りのバス停から</w:t>
      </w:r>
      <w:r>
        <w:t>10分ほど歩いてようやく高銀金融</w:t>
      </w:r>
      <w:r w:rsidR="00AE31C5">
        <w:rPr>
          <w:rFonts w:hint="eastAsia"/>
        </w:rPr>
        <w:t>１１７</w:t>
      </w:r>
      <w:r>
        <w:t>にたどりついた。周りに高いビルがないこともあり、巨大なシルエットがはっきり見える。ともかくでかい。敷地は壁で囲まれているが、隙間からのぞくと人や重機はなく、工事再開の気配すらない。外壁をはらずに放置している箇所もあり、むき出しの鉄骨が錆びているさまが見える。まだ建設中という触れ込みだが、今後完成してもここに入居したい人がどれだけいるのやら、疑問に思う。</w:t>
      </w:r>
    </w:p>
    <w:p w14:paraId="65D0D06A" w14:textId="77777777" w:rsidR="00903A19" w:rsidRDefault="00903A19" w:rsidP="00903A19">
      <w:pPr>
        <w:ind w:firstLineChars="88" w:firstLine="185"/>
      </w:pPr>
      <w:r>
        <w:rPr>
          <w:rFonts w:hint="eastAsia"/>
        </w:rPr>
        <w:t>この高層ビルは商業施設とオフィスとして使われる予定だが、周囲を取り巻くようにマンションが建ち並ぶ。同じ不動産デベロッパーによるもので、商業施設、オフィスビル、マンション、高級戸建て住宅をセットで開発しようという構想だ。</w:t>
      </w:r>
    </w:p>
    <w:p w14:paraId="16D86A19" w14:textId="77777777" w:rsidR="00903A19" w:rsidRDefault="00903A19" w:rsidP="00903A19">
      <w:pPr>
        <w:ind w:firstLineChars="88" w:firstLine="185"/>
      </w:pPr>
      <w:r>
        <w:rPr>
          <w:rFonts w:hint="eastAsia"/>
        </w:rPr>
        <w:t>落ち着いた外装、広い歩道、緑豊かな庭園など、高級感が漂う。ただ、建設中断時間が長かったためか、隙間から雑草が顔を出すなど、早くも廃墟感が漂い始めていた。</w:t>
      </w:r>
    </w:p>
    <w:p w14:paraId="076AF0AA" w14:textId="77777777" w:rsidR="00903A19" w:rsidRDefault="00903A19" w:rsidP="00903A19">
      <w:pPr>
        <w:ind w:firstLineChars="88" w:firstLine="185"/>
      </w:pPr>
      <w:r>
        <w:rPr>
          <w:rFonts w:hint="eastAsia"/>
        </w:rPr>
        <w:t>マンションには業者が出入りし、工事が進められていた。近隣にあった食堂で話を聞くと、昨年秋から建設が再開されたという。</w:t>
      </w:r>
    </w:p>
    <w:p w14:paraId="451BC3A5" w14:textId="4C38C835" w:rsidR="00903A19" w:rsidRDefault="00AE31C5" w:rsidP="00903A19">
      <w:pPr>
        <w:ind w:firstLineChars="88" w:firstLine="185"/>
      </w:pPr>
      <w:r>
        <w:rPr>
          <w:rFonts w:hint="eastAsia"/>
        </w:rPr>
        <w:t>今さら建設を再開しても買い手が付くのか、どこから資金がわいてきたのか、気になるところだが、これにも理由がある。２０２２</w:t>
      </w:r>
      <w:r w:rsidR="00903A19">
        <w:rPr>
          <w:rFonts w:hint="eastAsia"/>
        </w:rPr>
        <w:t>年</w:t>
      </w:r>
      <w:r w:rsidR="00903A19">
        <w:t>8月、中国政府は爛尾楼の建設を促進するため、</w:t>
      </w:r>
      <w:r>
        <w:rPr>
          <w:rFonts w:hint="eastAsia"/>
        </w:rPr>
        <w:t>２０００</w:t>
      </w:r>
      <w:r w:rsidR="00903A19">
        <w:t>億元（約</w:t>
      </w:r>
      <w:r>
        <w:rPr>
          <w:rFonts w:hint="eastAsia"/>
        </w:rPr>
        <w:t>４</w:t>
      </w:r>
      <w:r w:rsidR="00903A19">
        <w:t>兆円）の基金を設立した。国家開発銀行、中国農業発展銀行、中国輸出入銀行が貸し手で、地方政府が借り手という座組で、不動産デベロッパーの資金難で工事が止まった住宅の建設を進めるという内容だ。基金設立にあたっては「住宅完成と民生の安定は地元政府の責任として受け止めよ」と指示されている。つまり、放置すれば責任が問われる。自身の出世にかかわると、地方政府の官僚たちが必死に解決に取り組んだ。</w:t>
      </w:r>
    </w:p>
    <w:p w14:paraId="578BAEC5" w14:textId="53FB1175" w:rsidR="00AE31C5" w:rsidRDefault="00903A19" w:rsidP="00903A19">
      <w:pPr>
        <w:ind w:firstLineChars="88" w:firstLine="185"/>
      </w:pPr>
      <w:r>
        <w:rPr>
          <w:rFonts w:hint="eastAsia"/>
        </w:rPr>
        <w:t>一生に一度の買い物として住宅を購入したのに、建設途中で放置されてしまった。そうした残酷物語は中国ではありふれている。経済を守るためとはいえ国が動いたのはいい話だと素直に受け止めていたが、天津市の不動産販売仲介業者として働いていたという知人の女性によると、そんな簡単な話ではないという。国の支援によって住宅は完成したとしても、マンション街の中核となるはずの高銀金融</w:t>
      </w:r>
      <w:r w:rsidR="00AE31C5">
        <w:rPr>
          <w:rFonts w:hint="eastAsia"/>
        </w:rPr>
        <w:t>１１７</w:t>
      </w:r>
      <w:r>
        <w:t>は巨大な廃墟のまま。そんな物件を引き渡されても困るだけというわけだ。また、マンション群のうち第</w:t>
      </w:r>
      <w:r w:rsidR="00AE31C5">
        <w:rPr>
          <w:rFonts w:hint="eastAsia"/>
        </w:rPr>
        <w:t>１</w:t>
      </w:r>
      <w:r>
        <w:t>期販売分はほぼ完売しているというが、第</w:t>
      </w:r>
      <w:r w:rsidR="00AE31C5">
        <w:rPr>
          <w:rFonts w:hint="eastAsia"/>
        </w:rPr>
        <w:t>２</w:t>
      </w:r>
      <w:r>
        <w:t>期以降</w:t>
      </w:r>
      <w:r>
        <w:rPr>
          <w:rFonts w:hint="eastAsia"/>
        </w:rPr>
        <w:t>はほとんど売れていないという。</w:t>
      </w:r>
      <w:r w:rsidR="00AE31C5">
        <w:rPr>
          <w:rFonts w:hint="eastAsia"/>
        </w:rPr>
        <w:t>ＩＭＦが未完成マンションを完成させるために税金１兆ドルを投入するべきと提案したことはすでに述べた。ＩＭＦに限らず、</w:t>
      </w:r>
      <w:r w:rsidR="00704452">
        <w:rPr>
          <w:rFonts w:hint="eastAsia"/>
        </w:rPr>
        <w:t>多くのエコノミストが政府の支援によって未完成マンションを完成させるべきとして意見が一致している。</w:t>
      </w:r>
    </w:p>
    <w:p w14:paraId="61C1C578" w14:textId="059EC30F" w:rsidR="00704452" w:rsidRDefault="00704452" w:rsidP="00903A19">
      <w:pPr>
        <w:ind w:firstLineChars="88" w:firstLine="185"/>
      </w:pPr>
      <w:r>
        <w:rPr>
          <w:rFonts w:hint="eastAsia"/>
        </w:rPr>
        <w:lastRenderedPageBreak/>
        <w:t>ただ、実際の購入者たちは必ずしもその意見には賛同しないだろう。新城の多くは陸の孤島のような不便な場所にあり、実際に住むには不便だ。それでも購入したのは今後、さらに周囲が開発され学校や商業施設も整備されるからという約束手形があったからであり、何より今後も価格が上昇すると期待していたからだ。物件ごと、購入者ごとに考えは違うだろうが、完成させなくていいから返金してくれという人は相当数いるだろう。</w:t>
      </w:r>
    </w:p>
    <w:p w14:paraId="36D7F299" w14:textId="77777777" w:rsidR="00903A19" w:rsidRDefault="00903A19" w:rsidP="00903A19">
      <w:pPr>
        <w:ind w:firstLineChars="88" w:firstLine="185"/>
      </w:pPr>
    </w:p>
    <w:p w14:paraId="7B452BD6" w14:textId="77777777" w:rsidR="00296911" w:rsidRPr="0023059F" w:rsidRDefault="00296911" w:rsidP="00296911">
      <w:pPr>
        <w:pStyle w:val="3"/>
      </w:pPr>
      <w:r w:rsidRPr="0023059F">
        <w:rPr>
          <w:rFonts w:hint="eastAsia"/>
        </w:rPr>
        <w:t>脱ゴーストタウンの成功例</w:t>
      </w:r>
    </w:p>
    <w:p w14:paraId="27AF985F" w14:textId="4F853253" w:rsidR="00296911" w:rsidRDefault="00296911" w:rsidP="00296911">
      <w:pPr>
        <w:ind w:firstLineChars="88" w:firstLine="185"/>
      </w:pPr>
    </w:p>
    <w:p w14:paraId="28C2589E" w14:textId="35738962" w:rsidR="00296911" w:rsidRPr="0023059F" w:rsidRDefault="00704452" w:rsidP="00296911">
      <w:pPr>
        <w:ind w:firstLineChars="88" w:firstLine="185"/>
      </w:pPr>
      <w:r>
        <w:rPr>
          <w:rFonts w:hint="eastAsia"/>
        </w:rPr>
        <w:t>もちろん、ゴーストタウンから抜け出した実例もある。</w:t>
      </w:r>
      <w:r w:rsidR="00296911" w:rsidRPr="0023059F">
        <w:rPr>
          <w:rFonts w:hint="eastAsia"/>
        </w:rPr>
        <w:t>「成功例」として知られるのが上海市西部のテムズタウンだ。名称からわかるとおり、英ロンドンをコピーした、テーマパーク的な</w:t>
      </w:r>
      <w:r>
        <w:rPr>
          <w:rFonts w:hint="eastAsia"/>
        </w:rPr>
        <w:t>外観の</w:t>
      </w:r>
      <w:r w:rsidR="00296911" w:rsidRPr="0023059F">
        <w:rPr>
          <w:rFonts w:hint="eastAsia"/>
        </w:rPr>
        <w:t>街である。石畳の道路、れんが造りの街並み、清掃員や警備員まで英国風のコスプレをしているという手の込みようだ。英国風の高級感の演出にあわせて、価格が高い一軒家も多い。</w:t>
      </w:r>
    </w:p>
    <w:p w14:paraId="42CE67B6" w14:textId="53C3B11F" w:rsidR="00296911" w:rsidRDefault="00704452" w:rsidP="00296911">
      <w:pPr>
        <w:ind w:firstLineChars="88" w:firstLine="185"/>
      </w:pPr>
      <w:r>
        <w:rPr>
          <w:rFonts w:hint="eastAsia"/>
        </w:rPr>
        <w:t>２００６</w:t>
      </w:r>
      <w:r w:rsidR="00296911" w:rsidRPr="0023059F">
        <w:rPr>
          <w:rFonts w:hint="eastAsia"/>
        </w:rPr>
        <w:t>年に完成すると、世界中のメディアで、「中国は街並みまでパクるのか」と取り上げられた。一方、不動産としての人気は今一つ。バスでしか行けない不便な立地、市中心部から遠く近場には仕事がないという</w:t>
      </w:r>
      <w:r>
        <w:rPr>
          <w:rFonts w:hint="eastAsia"/>
        </w:rPr>
        <w:t>、陸の孤島っぷりがネックとなった。そのため</w:t>
      </w:r>
      <w:r w:rsidR="00296911" w:rsidRPr="0023059F">
        <w:rPr>
          <w:rFonts w:hint="eastAsia"/>
        </w:rPr>
        <w:t>中古価格は低迷</w:t>
      </w:r>
      <w:r>
        <w:rPr>
          <w:rFonts w:hint="eastAsia"/>
        </w:rPr>
        <w:t>した。</w:t>
      </w:r>
      <w:r w:rsidR="00296911" w:rsidRPr="0023059F">
        <w:rPr>
          <w:rFonts w:hint="eastAsia"/>
        </w:rPr>
        <w:t>購入者の多くは投資目的で</w:t>
      </w:r>
      <w:r>
        <w:rPr>
          <w:rFonts w:hint="eastAsia"/>
        </w:rPr>
        <w:t>、</w:t>
      </w:r>
      <w:r w:rsidR="00296911" w:rsidRPr="0023059F">
        <w:rPr>
          <w:rFonts w:hint="eastAsia"/>
        </w:rPr>
        <w:t>住民も</w:t>
      </w:r>
      <w:r>
        <w:rPr>
          <w:rFonts w:hint="eastAsia"/>
        </w:rPr>
        <w:t>ほとんど</w:t>
      </w:r>
      <w:r w:rsidR="00296911" w:rsidRPr="0023059F">
        <w:rPr>
          <w:rFonts w:hint="eastAsia"/>
        </w:rPr>
        <w:t>いない。</w:t>
      </w:r>
      <w:r>
        <w:rPr>
          <w:rFonts w:hint="eastAsia"/>
        </w:rPr>
        <w:t>結局、</w:t>
      </w:r>
      <w:r w:rsidR="00296911" w:rsidRPr="0023059F">
        <w:rPr>
          <w:rFonts w:hint="eastAsia"/>
        </w:rPr>
        <w:t>英国風ゴーストタウンが完成してしまった。</w:t>
      </w:r>
    </w:p>
    <w:p w14:paraId="1CA4E04C" w14:textId="582AC2A1" w:rsidR="00704452" w:rsidRDefault="00704452" w:rsidP="00296911">
      <w:pPr>
        <w:ind w:firstLineChars="88" w:firstLine="185"/>
      </w:pPr>
      <w:r>
        <w:rPr>
          <w:rFonts w:hint="eastAsia"/>
        </w:rPr>
        <w:t>完成から20年近くたった今、テムズタウンはもはや世界のメディアから取りあげられることはなくなったが、中国国内からは注目の街だ。それが脱ゴーストタウンの成功例という位置づけである。</w:t>
      </w:r>
    </w:p>
    <w:p w14:paraId="036D8172" w14:textId="72A6EE14" w:rsidR="00296911" w:rsidRPr="0023059F" w:rsidRDefault="00704452" w:rsidP="00704452">
      <w:pPr>
        <w:ind w:firstLineChars="88" w:firstLine="185"/>
      </w:pPr>
      <w:r>
        <w:rPr>
          <w:rFonts w:hint="eastAsia"/>
        </w:rPr>
        <w:t>いったい何が起きたのか。英国風の街並みを生かして、</w:t>
      </w:r>
      <w:r w:rsidR="00296911" w:rsidRPr="0023059F">
        <w:rPr>
          <w:rFonts w:hint="eastAsia"/>
        </w:rPr>
        <w:t>結婚写真撮影の聖地になった</w:t>
      </w:r>
      <w:r>
        <w:rPr>
          <w:rFonts w:hint="eastAsia"/>
        </w:rPr>
        <w:t>ことは一因だ。私の</w:t>
      </w:r>
      <w:r w:rsidR="00296911" w:rsidRPr="0023059F">
        <w:rPr>
          <w:rFonts w:hint="eastAsia"/>
        </w:rPr>
        <w:t>訪問時には10組以上の新婚カップルが街のあちらこちらで撮影していた。写真館も数店舗あった。ただ、</w:t>
      </w:r>
      <w:r>
        <w:rPr>
          <w:rFonts w:hint="eastAsia"/>
        </w:rPr>
        <w:t>これだけでは</w:t>
      </w:r>
      <w:r w:rsidR="00296911" w:rsidRPr="0023059F">
        <w:rPr>
          <w:rFonts w:hint="eastAsia"/>
        </w:rPr>
        <w:t>たいし</w:t>
      </w:r>
      <w:r>
        <w:rPr>
          <w:rFonts w:hint="eastAsia"/>
        </w:rPr>
        <w:t>て</w:t>
      </w:r>
      <w:r w:rsidR="00296911" w:rsidRPr="0023059F">
        <w:rPr>
          <w:rFonts w:hint="eastAsia"/>
        </w:rPr>
        <w:t>金は落ちない。</w:t>
      </w:r>
    </w:p>
    <w:p w14:paraId="1B0B9B1A" w14:textId="0E2FA7CD" w:rsidR="00296911" w:rsidRPr="0023059F" w:rsidRDefault="00296911" w:rsidP="00296911">
      <w:pPr>
        <w:ind w:firstLineChars="88" w:firstLine="185"/>
      </w:pPr>
      <w:r w:rsidRPr="0023059F">
        <w:rPr>
          <w:rFonts w:hint="eastAsia"/>
        </w:rPr>
        <w:t xml:space="preserve">　結局のところ、復活した理由はもっと地味な話である。テムズタウンが位置する</w:t>
      </w:r>
      <w:r w:rsidR="00704452">
        <w:rPr>
          <w:rFonts w:hint="eastAsia"/>
        </w:rPr>
        <w:t>上海市</w:t>
      </w:r>
      <w:r w:rsidRPr="0023059F">
        <w:rPr>
          <w:rFonts w:hint="eastAsia"/>
        </w:rPr>
        <w:t>松江区には多くの大学が誘致された。今や毎年10万人もの</w:t>
      </w:r>
      <w:r w:rsidR="00704452">
        <w:rPr>
          <w:rFonts w:hint="eastAsia"/>
        </w:rPr>
        <w:t>入学者が集まってくる。</w:t>
      </w:r>
      <w:r w:rsidRPr="0023059F">
        <w:rPr>
          <w:rFonts w:hint="eastAsia"/>
        </w:rPr>
        <w:t>学生相手の商売も増え</w:t>
      </w:r>
      <w:r w:rsidR="00704452">
        <w:rPr>
          <w:rFonts w:hint="eastAsia"/>
        </w:rPr>
        <w:t>たほか、</w:t>
      </w:r>
      <w:r w:rsidRPr="0023059F">
        <w:rPr>
          <w:rFonts w:hint="eastAsia"/>
        </w:rPr>
        <w:t>卒業生</w:t>
      </w:r>
      <w:r w:rsidR="00704452">
        <w:rPr>
          <w:rFonts w:hint="eastAsia"/>
        </w:rPr>
        <w:t>が起業した会社もできた。松江区</w:t>
      </w:r>
      <w:r w:rsidRPr="0023059F">
        <w:rPr>
          <w:rFonts w:hint="eastAsia"/>
        </w:rPr>
        <w:t>全体が発展する中、テムズタウンは</w:t>
      </w:r>
      <w:r w:rsidR="00704452">
        <w:rPr>
          <w:rFonts w:hint="eastAsia"/>
        </w:rPr>
        <w:t>交通こそ不便だが、</w:t>
      </w:r>
      <w:r w:rsidRPr="0023059F">
        <w:rPr>
          <w:rFonts w:hint="eastAsia"/>
        </w:rPr>
        <w:t>周辺より</w:t>
      </w:r>
      <w:r w:rsidR="00704452">
        <w:rPr>
          <w:rFonts w:hint="eastAsia"/>
        </w:rPr>
        <w:t>不動産価格が安いからと中古物件を買う人が増え始めた。</w:t>
      </w:r>
      <w:r w:rsidRPr="0023059F">
        <w:rPr>
          <w:rFonts w:hint="eastAsia"/>
        </w:rPr>
        <w:t>ウェディングドレスの群さえ気にしなければ、割安で住める</w:t>
      </w:r>
      <w:r w:rsidR="00704452">
        <w:rPr>
          <w:rFonts w:hint="eastAsia"/>
        </w:rPr>
        <w:t>地域</w:t>
      </w:r>
      <w:r w:rsidRPr="0023059F">
        <w:rPr>
          <w:rFonts w:hint="eastAsia"/>
        </w:rPr>
        <w:t>なのだ。</w:t>
      </w:r>
    </w:p>
    <w:p w14:paraId="274A0020" w14:textId="46882ADC" w:rsidR="00296911" w:rsidRPr="0023059F" w:rsidRDefault="00296911" w:rsidP="00296911">
      <w:pPr>
        <w:ind w:firstLineChars="88" w:firstLine="185"/>
      </w:pPr>
      <w:r w:rsidRPr="0023059F">
        <w:rPr>
          <w:rFonts w:hint="eastAsia"/>
        </w:rPr>
        <w:t xml:space="preserve">　ただ、この復活が起きたのは</w:t>
      </w:r>
      <w:r w:rsidR="00704452">
        <w:rPr>
          <w:rFonts w:hint="eastAsia"/>
        </w:rPr>
        <w:t>２０１０</w:t>
      </w:r>
      <w:r w:rsidRPr="0023059F">
        <w:rPr>
          <w:rFonts w:hint="eastAsia"/>
        </w:rPr>
        <w:t>年代半ばのこと、テムズタウン完成から10年近くが過ぎてからの話である。街が機能するにはかなりの時間が必要となる。そして、今できたてほやほやの新城にはその時間は残されていないだろう。</w:t>
      </w:r>
    </w:p>
    <w:p w14:paraId="21B8C687" w14:textId="1BC9E68D" w:rsidR="00704452" w:rsidRDefault="00296911" w:rsidP="00296911">
      <w:pPr>
        <w:ind w:firstLineChars="88" w:firstLine="185"/>
      </w:pPr>
      <w:r w:rsidRPr="0023059F">
        <w:rPr>
          <w:rFonts w:hint="eastAsia"/>
        </w:rPr>
        <w:lastRenderedPageBreak/>
        <w:t xml:space="preserve">　中国の出生数は</w:t>
      </w:r>
      <w:r w:rsidR="00704452">
        <w:rPr>
          <w:rFonts w:hint="eastAsia"/>
        </w:rPr>
        <w:t>１９８０</w:t>
      </w:r>
      <w:r w:rsidRPr="0023059F">
        <w:rPr>
          <w:rFonts w:hint="eastAsia"/>
        </w:rPr>
        <w:t>年代後半から減少を始め、202</w:t>
      </w:r>
      <w:r w:rsidR="00704452">
        <w:rPr>
          <w:rFonts w:hint="eastAsia"/>
        </w:rPr>
        <w:t>３</w:t>
      </w:r>
      <w:r w:rsidRPr="0023059F">
        <w:rPr>
          <w:rFonts w:hint="eastAsia"/>
        </w:rPr>
        <w:t>年は</w:t>
      </w:r>
      <w:r w:rsidR="00704452">
        <w:rPr>
          <w:rFonts w:hint="eastAsia"/>
        </w:rPr>
        <w:t>９０２</w:t>
      </w:r>
      <w:r w:rsidRPr="0023059F">
        <w:rPr>
          <w:rFonts w:hint="eastAsia"/>
        </w:rPr>
        <w:t>万人と、10年前から</w:t>
      </w:r>
      <w:r w:rsidR="00704452">
        <w:rPr>
          <w:rFonts w:hint="eastAsia"/>
        </w:rPr>
        <w:t>ほぼ半減している。住宅購入者の大半は</w:t>
      </w:r>
      <w:r w:rsidRPr="0023059F">
        <w:rPr>
          <w:rFonts w:hint="eastAsia"/>
        </w:rPr>
        <w:t>新婚夫婦</w:t>
      </w:r>
      <w:r w:rsidR="00704452">
        <w:rPr>
          <w:rFonts w:hint="eastAsia"/>
        </w:rPr>
        <w:t>。若い世代が減れば住宅需要は確実に減少する。</w:t>
      </w:r>
    </w:p>
    <w:p w14:paraId="07007BDC" w14:textId="77777777" w:rsidR="00296911" w:rsidRDefault="00296911" w:rsidP="00296911">
      <w:pPr>
        <w:ind w:firstLineChars="88" w:firstLine="185"/>
        <w:rPr>
          <w:b/>
          <w:bCs/>
        </w:rPr>
      </w:pPr>
    </w:p>
    <w:p w14:paraId="1200F4EC" w14:textId="77777777" w:rsidR="00903A19" w:rsidRDefault="00903A19" w:rsidP="00903A19">
      <w:pPr>
        <w:pStyle w:val="3"/>
      </w:pPr>
      <w:r>
        <w:rPr>
          <w:rFonts w:hint="eastAsia"/>
        </w:rPr>
        <w:t>習近平肝いりの「雄安新区」へ</w:t>
      </w:r>
    </w:p>
    <w:p w14:paraId="49C0BD14" w14:textId="77777777" w:rsidR="00903A19" w:rsidRDefault="00903A19" w:rsidP="00903A19">
      <w:pPr>
        <w:ind w:firstLineChars="88" w:firstLine="185"/>
      </w:pPr>
    </w:p>
    <w:p w14:paraId="33E695F7" w14:textId="0B1E1095" w:rsidR="00AB0CF4" w:rsidRDefault="00AB0CF4" w:rsidP="00903A19">
      <w:pPr>
        <w:ind w:firstLineChars="88" w:firstLine="185"/>
      </w:pPr>
      <w:r>
        <w:rPr>
          <w:rFonts w:hint="eastAsia"/>
        </w:rPr>
        <w:t>こうした惨状を見ると、「新城」の開発はストップせざるを得ないはずだ。ところが、その流れに逆行するように、市場最大の新城の建設が着々と進んでいる。それが習近平総書記の肝いりプロジェクト、「</w:t>
      </w:r>
      <w:r>
        <w:t>千年の大計、国家の大事」</w:t>
      </w:r>
      <w:r>
        <w:rPr>
          <w:rFonts w:hint="eastAsia"/>
        </w:rPr>
        <w:t>と位置づけられた雄安新区だ。</w:t>
      </w:r>
    </w:p>
    <w:p w14:paraId="02227CB7" w14:textId="79BB7BE8" w:rsidR="00903A19" w:rsidRDefault="00AB0CF4" w:rsidP="00903A19">
      <w:pPr>
        <w:ind w:firstLineChars="88" w:firstLine="185"/>
      </w:pPr>
      <w:r>
        <w:rPr>
          <w:rFonts w:hint="eastAsia"/>
        </w:rPr>
        <w:t>２０１７</w:t>
      </w:r>
      <w:r w:rsidR="00903A19">
        <w:t>年、中国共産党は新たな巨大都市である雄安新区の建設計画を発表した。北京市から南西に約</w:t>
      </w:r>
      <w:r w:rsidR="0020500C">
        <w:rPr>
          <w:rFonts w:hint="eastAsia"/>
        </w:rPr>
        <w:t>百</w:t>
      </w:r>
      <w:r w:rsidR="00903A19">
        <w:t>キロ離れた場所に位置する。ただの農村だった場所に、企業の本社や研究機関などを移転し、新たな都市を作り出そうという壮大な計画だ。</w:t>
      </w:r>
    </w:p>
    <w:p w14:paraId="001720CC" w14:textId="77777777" w:rsidR="00903A19" w:rsidRDefault="00903A19" w:rsidP="00903A19">
      <w:pPr>
        <w:ind w:firstLineChars="88" w:firstLine="185"/>
      </w:pPr>
      <w:r>
        <w:rPr>
          <w:rFonts w:hint="eastAsia"/>
        </w:rPr>
        <w:t>計画発表直後は中国内外のメディアでも大きく取りあげられた雄安新区だが、最近ではほとんど話を聞くこともなくなった。いったいどこまで建設が進んでいるのか。ニュータウンの失敗が広がるなかで、この国家プロジェクトは成功するのか。現地にいって、この目で確かめてみることにした。</w:t>
      </w:r>
    </w:p>
    <w:p w14:paraId="1251DAF3" w14:textId="0EE366DF" w:rsidR="00903A19" w:rsidRDefault="00903A19" w:rsidP="00903A19">
      <w:pPr>
        <w:ind w:firstLineChars="88" w:firstLine="185"/>
      </w:pPr>
      <w:r>
        <w:rPr>
          <w:rFonts w:hint="eastAsia"/>
        </w:rPr>
        <w:t>といっても、現地にたどり着くのは一苦労だった。雄安新区までは中国版新幹線が開通しており北京から</w:t>
      </w:r>
      <w:r w:rsidR="0020500C">
        <w:rPr>
          <w:rFonts w:hint="eastAsia"/>
        </w:rPr>
        <w:t>1</w:t>
      </w:r>
      <w:r>
        <w:t>時間ほどで到着する。ただ、駅があるのは雄安新区の外れ</w:t>
      </w:r>
      <w:r w:rsidR="00AB0CF4">
        <w:rPr>
          <w:rFonts w:hint="eastAsia"/>
        </w:rPr>
        <w:t>だ</w:t>
      </w:r>
      <w:r>
        <w:t>。19ものプラットフォームがある、巨大な駅がひなびた街のなかに屹立しているさまは壮観というべきか、異様というべきか。</w:t>
      </w:r>
      <w:r w:rsidR="00AB0CF4">
        <w:rPr>
          <w:rFonts w:hint="eastAsia"/>
        </w:rPr>
        <w:t>駅から</w:t>
      </w:r>
      <w:r>
        <w:t>中心部までは20キロほどあるため、さらにバスで</w:t>
      </w:r>
      <w:r w:rsidR="0020500C">
        <w:rPr>
          <w:rFonts w:hint="eastAsia"/>
        </w:rPr>
        <w:t>1</w:t>
      </w:r>
      <w:r>
        <w:t>時間はかかる。日本の新幹線は街中に駅があることがほとんどだが、中国版新幹線の新駅は、空港のように郊外にあることが多い。鉄道は早いが、駅から市街地までのアクセスを考えると、あまり時間短縮にならないこと</w:t>
      </w:r>
      <w:r>
        <w:rPr>
          <w:rFonts w:hint="eastAsia"/>
        </w:rPr>
        <w:t>もしばしばだ。</w:t>
      </w:r>
    </w:p>
    <w:p w14:paraId="69496686" w14:textId="77777777" w:rsidR="00903A19" w:rsidRDefault="00903A19" w:rsidP="00903A19">
      <w:pPr>
        <w:ind w:firstLineChars="88" w:firstLine="185"/>
      </w:pPr>
      <w:r>
        <w:rPr>
          <w:rFonts w:hint="eastAsia"/>
        </w:rPr>
        <w:t>仕方なく車をチャーターしていくことにしたが、手配するのはちょっと面倒だった。旅行サイトの標準プランは北京市内半日観光や万里の長城ツアーで、雄安新区行きはない。電話で説明してようやく対応してもらえた。北京市でチャーターの仕事を始めて数年になるという運転手が来てくれたが、雄安新区に行くのは初めてだという。計画発表当初は早くも人気観光地になったと報じられていたが、すでに観光地としての人気は消え失せたようだ。北京から</w:t>
      </w:r>
      <w:r>
        <w:t>1時間半ほど車を走らせると、目的地に到着した。直通の高速道路も車はまばらにしか走っていない。</w:t>
      </w:r>
    </w:p>
    <w:p w14:paraId="3FEF1223" w14:textId="77777777" w:rsidR="00903A19" w:rsidRDefault="00903A19" w:rsidP="00903A19">
      <w:pPr>
        <w:ind w:firstLineChars="88" w:firstLine="185"/>
      </w:pPr>
      <w:r>
        <w:rPr>
          <w:rFonts w:hint="eastAsia"/>
        </w:rPr>
        <w:t>到着後、まず訪問したのは市民サービスセンターだ。役所、展示施設、映画館、企業オフィスなどが集まる施設である。雄安新区発表後、真っ先に作った視察団受け入れ施設と</w:t>
      </w:r>
      <w:r>
        <w:rPr>
          <w:rFonts w:hint="eastAsia"/>
        </w:rPr>
        <w:lastRenderedPageBreak/>
        <w:t>いう意味合いが強い。オープン当時の報道を見ると、無人コンビニや、自動運転の清掃車、宅配車といったハイテク設備が目玉であった。ところが、訪問時点でそうした人目を引くものはすべて消えていた。無人コンビニは中国ネット通販大手</w:t>
      </w:r>
      <w:r>
        <w:t>JDドットコムの運営。雄安新区以外でも無人コンビニを複数店舗展開していたが、結局うまく行かず事業を廃止してしまった。完全無人化は高コス</w:t>
      </w:r>
      <w:r>
        <w:rPr>
          <w:rFonts w:hint="eastAsia"/>
        </w:rPr>
        <w:t>トすぎる、それならばセルフレジや自動販売機で十分、これが現時点での中国の結論のようだ。ともあれ、ハイテクコンビニの代わりに水や軽食を販売しているのは、どこにでもありそうな雑貨店だけとなっていた。</w:t>
      </w:r>
    </w:p>
    <w:p w14:paraId="519796A4" w14:textId="77777777" w:rsidR="00903A19" w:rsidRDefault="00903A19" w:rsidP="00903A19">
      <w:pPr>
        <w:ind w:firstLineChars="88" w:firstLine="185"/>
      </w:pPr>
      <w:r>
        <w:rPr>
          <w:rFonts w:hint="eastAsia"/>
        </w:rPr>
        <w:t>自動運転の清掃車、宅配車もメンテナンスが面倒なのか、敷地の隅に放置されていた。自動運転バスもバス停が撤去されている。観光客も来ないので、もうハイテクアピールは十分ということだろうか。</w:t>
      </w:r>
    </w:p>
    <w:p w14:paraId="3F7AE7D2" w14:textId="77777777" w:rsidR="00903A19" w:rsidRDefault="00903A19" w:rsidP="00903A19">
      <w:pPr>
        <w:ind w:firstLineChars="88" w:firstLine="185"/>
      </w:pPr>
    </w:p>
    <w:p w14:paraId="27684A45" w14:textId="77777777" w:rsidR="00903A19" w:rsidRDefault="00903A19" w:rsidP="00903A19">
      <w:pPr>
        <w:pStyle w:val="3"/>
      </w:pPr>
      <w:r>
        <w:rPr>
          <w:rFonts w:hint="eastAsia"/>
        </w:rPr>
        <w:t>おもちゃのブロックのような街</w:t>
      </w:r>
    </w:p>
    <w:p w14:paraId="66F61154" w14:textId="77777777" w:rsidR="00903A19" w:rsidRDefault="00903A19" w:rsidP="00903A19">
      <w:pPr>
        <w:ind w:firstLineChars="88" w:firstLine="185"/>
      </w:pPr>
    </w:p>
    <w:p w14:paraId="0903C2AC" w14:textId="2D074BB2" w:rsidR="00903A19" w:rsidRDefault="00903A19" w:rsidP="00903A19">
      <w:pPr>
        <w:ind w:firstLineChars="88" w:firstLine="185"/>
      </w:pPr>
      <w:r>
        <w:rPr>
          <w:rFonts w:hint="eastAsia"/>
        </w:rPr>
        <w:t>隣には巨大なビジネスセンターが建つ。コンベンションセンター、ホテル、オフィス、マンション、幼稚園などが一体となった複合施設となる。立派な建物だが、たまにイベントがあるぐらいで普段はまったく使われていない。人の気配のない真新しい建物は、まるでおもちゃのブロックのようだ。そのブロックを計画に沿って配置していく。居住区から徒歩</w:t>
      </w:r>
      <w:r>
        <w:t>15分以内に中学高校や病院、公民館、スポーツ施設、徒歩</w:t>
      </w:r>
      <w:r w:rsidR="0020500C">
        <w:rPr>
          <w:rFonts w:hint="eastAsia"/>
        </w:rPr>
        <w:t>5</w:t>
      </w:r>
      <w:r>
        <w:t>分以内に幼稚園やコンビニがあるといった具合に、公共施設だけではなくお店など民間商業施設の場所までかなり細かく指定されている。ただ、い</w:t>
      </w:r>
      <w:r>
        <w:rPr>
          <w:rFonts w:hint="eastAsia"/>
        </w:rPr>
        <w:t>つになったら住民が入るのかはまだ見当もつかない。とりあえず作られた建物は相当長期にわたり放置されることは間違いないが、誰も住まないで傷まずに維持できるのか、なにより頭でっかちの計画が思惑通り進むのか、気になるところだ。</w:t>
      </w:r>
    </w:p>
    <w:p w14:paraId="704FFD53" w14:textId="77777777" w:rsidR="00903A19" w:rsidRDefault="00903A19" w:rsidP="00903A19">
      <w:pPr>
        <w:ind w:firstLineChars="88" w:firstLine="185"/>
      </w:pPr>
      <w:r>
        <w:rPr>
          <w:rFonts w:hint="eastAsia"/>
        </w:rPr>
        <w:t>北京市にある大企業の本社や大学などの研究施設に移転するよう中国政府は号令をかけているが、出張所を作る程度で本格移転する動きはまだない。中国では大都市への戸籍転入のハードルは高い。価値ある北京戸籍を捨ててまで、ゴーストタウンのようなこの町に移住したがるモノ好きはいないだろう。</w:t>
      </w:r>
    </w:p>
    <w:p w14:paraId="47B645E0" w14:textId="77777777" w:rsidR="00903A19" w:rsidRDefault="00903A19" w:rsidP="00903A19">
      <w:pPr>
        <w:ind w:firstLineChars="88" w:firstLine="185"/>
      </w:pPr>
      <w:r>
        <w:rPr>
          <w:rFonts w:hint="eastAsia"/>
        </w:rPr>
        <w:t>しかも、完成はまだまだ先だ。市民サービスセンターから少し外れると重機がせわしなく動き回る建設現場と手つかずの荒れ地が広がっている。雄安新区は</w:t>
      </w:r>
      <w:r>
        <w:t>2035年の完成を目標としている。約200平方キロの市街地に200万人が暮らすという計画だ。市民サービスセンターは約38平方キロの初期開発地域に位置している。つまり、建物が建っているのはまだ全体の2割程度で、残り8割はこれから作る段階だ。</w:t>
      </w:r>
    </w:p>
    <w:p w14:paraId="36A36B6E" w14:textId="77777777" w:rsidR="00903A19" w:rsidRDefault="00903A19" w:rsidP="00903A19">
      <w:pPr>
        <w:ind w:firstLineChars="88" w:firstLine="185"/>
      </w:pPr>
      <w:r>
        <w:rPr>
          <w:rFonts w:hint="eastAsia"/>
        </w:rPr>
        <w:lastRenderedPageBreak/>
        <w:t>雄安新区の中核病院として建設されている宣武病院、その周囲はまるで沙漠で、運転手が思わず悪態をつくほど。建物の建設は進んでいたが、道路や駐車場はこれからだ。中国官製メディアはよく進捗を記事にしている。豪華な病院やスポーツセンターの写真が記事を飾るが、現地を訪問してみると、撮影の構図を工夫して周囲の荒れ地が入らないようにしているのがよくわかる。</w:t>
      </w:r>
    </w:p>
    <w:p w14:paraId="365D389F" w14:textId="77777777" w:rsidR="00903A19" w:rsidRDefault="00903A19" w:rsidP="00903A19">
      <w:pPr>
        <w:ind w:firstLineChars="88" w:firstLine="185"/>
      </w:pPr>
    </w:p>
    <w:p w14:paraId="4D1EE1B9" w14:textId="77777777" w:rsidR="00903A19" w:rsidRDefault="00903A19" w:rsidP="00903A19">
      <w:pPr>
        <w:pStyle w:val="3"/>
      </w:pPr>
      <w:r>
        <w:rPr>
          <w:rFonts w:hint="eastAsia"/>
        </w:rPr>
        <w:t>習近平のレガシーはゴーストタウン</w:t>
      </w:r>
    </w:p>
    <w:p w14:paraId="34C643FC" w14:textId="77777777" w:rsidR="00903A19" w:rsidRDefault="00903A19" w:rsidP="00903A19">
      <w:pPr>
        <w:ind w:firstLineChars="88" w:firstLine="185"/>
      </w:pPr>
    </w:p>
    <w:p w14:paraId="352AE2DB" w14:textId="6FC1B9C5" w:rsidR="00903A19" w:rsidRDefault="00903A19" w:rsidP="00903A19">
      <w:pPr>
        <w:ind w:firstLineChars="88" w:firstLine="185"/>
      </w:pPr>
      <w:r>
        <w:rPr>
          <w:rFonts w:hint="eastAsia"/>
        </w:rPr>
        <w:t>車窓から建設現場と荒れ地を眺めると、この巨大プロジェクトはまだまだ表面をひっかいた程度の進捗でしかないことがよくわかった。</w:t>
      </w:r>
      <w:r w:rsidR="0020500C">
        <w:rPr>
          <w:rFonts w:hint="eastAsia"/>
        </w:rPr>
        <w:t>２０２３年</w:t>
      </w:r>
      <w:r>
        <w:rPr>
          <w:rFonts w:hint="eastAsia"/>
        </w:rPr>
        <w:t>時点ですでに</w:t>
      </w:r>
      <w:r w:rsidR="0020500C">
        <w:rPr>
          <w:rFonts w:hint="eastAsia"/>
        </w:rPr>
        <w:t>５千</w:t>
      </w:r>
      <w:r>
        <w:t>億元（約10兆円）超の建設費が投じられたというが、完成までには少なくともさらに数倍の投資が必要になることは間違いない。</w:t>
      </w:r>
    </w:p>
    <w:p w14:paraId="437BBB30" w14:textId="33BBAB1E" w:rsidR="00903A19" w:rsidRDefault="00903A19" w:rsidP="0020500C">
      <w:pPr>
        <w:ind w:firstLineChars="88" w:firstLine="185"/>
      </w:pPr>
      <w:r>
        <w:rPr>
          <w:rFonts w:hint="eastAsia"/>
        </w:rPr>
        <w:t>果たしてこの巨大プロジェクトを完成させることができるのか</w:t>
      </w:r>
      <w:r w:rsidR="0020500C">
        <w:rPr>
          <w:rFonts w:hint="eastAsia"/>
        </w:rPr>
        <w:t>。そもそも必要があるのか。</w:t>
      </w:r>
      <w:r>
        <w:rPr>
          <w:rFonts w:hint="eastAsia"/>
        </w:rPr>
        <w:t>疑問視する</w:t>
      </w:r>
      <w:r w:rsidR="0020500C">
        <w:rPr>
          <w:rFonts w:hint="eastAsia"/>
        </w:rPr>
        <w:t>声もあるが、</w:t>
      </w:r>
      <w:r>
        <w:t>習近平総書記は</w:t>
      </w:r>
      <w:r w:rsidR="0020500C">
        <w:rPr>
          <w:rFonts w:hint="eastAsia"/>
        </w:rPr>
        <w:t>なお、このプロジェクトを重視している。習近平総書記の任期は２０２７</w:t>
      </w:r>
      <w:r>
        <w:t>年まで</w:t>
      </w:r>
      <w:r w:rsidR="0020500C">
        <w:rPr>
          <w:rFonts w:hint="eastAsia"/>
        </w:rPr>
        <w:t>だが、まだ</w:t>
      </w:r>
      <w:r>
        <w:t>後継者</w:t>
      </w:r>
      <w:r w:rsidR="0020500C">
        <w:rPr>
          <w:rFonts w:hint="eastAsia"/>
        </w:rPr>
        <w:t>が確定していないのでさらに５年続投する可能性が高い。</w:t>
      </w:r>
      <w:r>
        <w:t>つまり、引退は</w:t>
      </w:r>
      <w:r w:rsidR="0020500C">
        <w:rPr>
          <w:rFonts w:hint="eastAsia"/>
        </w:rPr>
        <w:t>２０３２</w:t>
      </w:r>
      <w:r>
        <w:t>年以降になるわけだが、</w:t>
      </w:r>
      <w:r w:rsidR="0020500C">
        <w:rPr>
          <w:rFonts w:hint="eastAsia"/>
        </w:rPr>
        <w:t>その時点でレガシーとして</w:t>
      </w:r>
      <w:r>
        <w:t>雄安新区を</w:t>
      </w:r>
      <w:r w:rsidR="0020500C">
        <w:rPr>
          <w:rFonts w:hint="eastAsia"/>
        </w:rPr>
        <w:t>完成させておきたいという</w:t>
      </w:r>
      <w:r>
        <w:t>意図が</w:t>
      </w:r>
      <w:r w:rsidR="0020500C">
        <w:rPr>
          <w:rFonts w:hint="eastAsia"/>
        </w:rPr>
        <w:t>あるのではないか。</w:t>
      </w:r>
    </w:p>
    <w:p w14:paraId="277AD1C6" w14:textId="6C1E9687" w:rsidR="0020500C" w:rsidRDefault="0020500C" w:rsidP="00903A19">
      <w:pPr>
        <w:ind w:firstLineChars="88" w:firstLine="185"/>
      </w:pPr>
      <w:r>
        <w:rPr>
          <w:rFonts w:hint="eastAsia"/>
        </w:rPr>
        <w:t>「</w:t>
      </w:r>
      <w:r w:rsidR="00903A19">
        <w:rPr>
          <w:rFonts w:hint="eastAsia"/>
        </w:rPr>
        <w:t>鄧小平が築いた深圳経済特区、江沢民が主導した上海浦東経済新区に続く、第三の全国的新区</w:t>
      </w:r>
      <w:r>
        <w:rPr>
          <w:rFonts w:hint="eastAsia"/>
        </w:rPr>
        <w:t>」が雄安新区の位置づけだ。偉大なる先人たちは都市という目に見える形でレガシーを残してきた。ならば自分もという構造があるのではないか。もっとも、</w:t>
      </w:r>
      <w:r w:rsidR="00903A19">
        <w:rPr>
          <w:rFonts w:hint="eastAsia"/>
        </w:rPr>
        <w:t>中国が世界的な貿易システムと連結したことを象徴する深圳、国際的な商業金融センターとしての地位を確立した上海と比べると、雄安新区の意義は不透明だ。下手をすると、「数十兆円のゴーストタウン</w:t>
      </w:r>
      <w:r>
        <w:rPr>
          <w:rFonts w:hint="eastAsia"/>
        </w:rPr>
        <w:t>」</w:t>
      </w:r>
      <w:r w:rsidR="00903A19">
        <w:rPr>
          <w:rFonts w:hint="eastAsia"/>
        </w:rPr>
        <w:t>を作り上げ</w:t>
      </w:r>
      <w:r>
        <w:rPr>
          <w:rFonts w:hint="eastAsia"/>
        </w:rPr>
        <w:t>、中国不動産市場を危機に陥れたことを示す、負のレガシーとして残るのかも</w:t>
      </w:r>
      <w:commentRangeStart w:id="79"/>
      <w:r>
        <w:rPr>
          <w:rFonts w:hint="eastAsia"/>
        </w:rPr>
        <w:t>しれない</w:t>
      </w:r>
      <w:commentRangeEnd w:id="79"/>
      <w:r w:rsidR="006C017B">
        <w:rPr>
          <w:rStyle w:val="af1"/>
          <w:rFonts w:ascii="Century" w:eastAsia="ＭＳ 明朝" w:hAnsi="Century" w:cs="Times New Roman"/>
          <w14:ligatures w14:val="none"/>
        </w:rPr>
        <w:commentReference w:id="79"/>
      </w:r>
      <w:r>
        <w:rPr>
          <w:rFonts w:hint="eastAsia"/>
        </w:rPr>
        <w:t>。</w:t>
      </w:r>
    </w:p>
    <w:p w14:paraId="4794CC2D" w14:textId="77777777" w:rsidR="00903A19" w:rsidRDefault="00903A19" w:rsidP="00903A19">
      <w:pPr>
        <w:ind w:firstLineChars="88" w:firstLine="185"/>
      </w:pPr>
    </w:p>
    <w:p w14:paraId="3269C0A0" w14:textId="77777777" w:rsidR="00903A19" w:rsidRDefault="00903A19" w:rsidP="00903A19">
      <w:pPr>
        <w:ind w:firstLineChars="88" w:firstLine="185"/>
      </w:pPr>
    </w:p>
    <w:p w14:paraId="605E92B8" w14:textId="2D1B081E" w:rsidR="00903A19" w:rsidRPr="009F4B18" w:rsidRDefault="00C65953" w:rsidP="00903A19">
      <w:pPr>
        <w:pStyle w:val="1"/>
      </w:pPr>
      <w:r>
        <w:rPr>
          <w:rFonts w:hint="eastAsia"/>
        </w:rPr>
        <w:t>４：</w:t>
      </w:r>
      <w:r w:rsidR="00903A19" w:rsidRPr="009F4B18">
        <w:t>中国不動産市場と「合理的バブル」</w:t>
      </w:r>
    </w:p>
    <w:p w14:paraId="38026248" w14:textId="77777777" w:rsidR="00447D34" w:rsidRDefault="00447D34" w:rsidP="00903A19">
      <w:pPr>
        <w:ind w:firstLineChars="133" w:firstLine="279"/>
        <w:rPr>
          <w:b/>
          <w:bCs/>
        </w:rPr>
      </w:pPr>
    </w:p>
    <w:p w14:paraId="272F952E" w14:textId="3664118F" w:rsidR="00903A19" w:rsidRPr="009F4B18" w:rsidRDefault="00903A19" w:rsidP="00447D34">
      <w:pPr>
        <w:pStyle w:val="3"/>
      </w:pPr>
      <w:r w:rsidRPr="009F4B18">
        <w:lastRenderedPageBreak/>
        <w:t>「バブル」とはなにか</w:t>
      </w:r>
    </w:p>
    <w:p w14:paraId="1437CB5C" w14:textId="77777777" w:rsidR="00447D34" w:rsidRDefault="00447D34" w:rsidP="00903A19">
      <w:pPr>
        <w:ind w:firstLineChars="133" w:firstLine="279"/>
      </w:pPr>
    </w:p>
    <w:p w14:paraId="010EE0F3" w14:textId="7C826900" w:rsidR="00447D34" w:rsidRDefault="00447D34" w:rsidP="00447D34">
      <w:pPr>
        <w:ind w:firstLineChars="133" w:firstLine="279"/>
      </w:pPr>
      <w:r>
        <w:rPr>
          <w:rFonts w:hint="eastAsia"/>
        </w:rPr>
        <w:t>２章で短期、３章で中期の時間軸における問題を見てきた。いよいよ本章では長期の問題を考えてみたい。20世紀末から続く不動産バブルはなぜこれまで崩壊しなかったのか</w:t>
      </w:r>
      <w:ins w:id="80" w:author="後藤 祐実" w:date="2024-09-23T21:43:00Z" w16du:dateUtc="2024-09-23T12:43:00Z">
        <w:r w:rsidR="00B654C6">
          <w:rPr>
            <w:rFonts w:hint="eastAsia"/>
          </w:rPr>
          <w:t>。この</w:t>
        </w:r>
      </w:ins>
      <w:ins w:id="81" w:author="後藤 祐実" w:date="2024-09-23T21:44:00Z" w16du:dateUtc="2024-09-23T12:44:00Z">
        <w:r w:rsidR="00B654C6">
          <w:rPr>
            <w:rFonts w:hint="eastAsia"/>
          </w:rPr>
          <w:t>不可解</w:t>
        </w:r>
      </w:ins>
      <w:ins w:id="82" w:author="後藤 祐実" w:date="2024-09-23T21:43:00Z" w16du:dateUtc="2024-09-23T12:43:00Z">
        <w:r w:rsidR="00B654C6">
          <w:rPr>
            <w:rFonts w:hint="eastAsia"/>
          </w:rPr>
          <w:t>な現象は、</w:t>
        </w:r>
      </w:ins>
      <w:del w:id="83" w:author="後藤 祐実" w:date="2024-09-23T21:43:00Z" w16du:dateUtc="2024-09-23T12:43:00Z">
        <w:r w:rsidDel="00B654C6">
          <w:rPr>
            <w:rFonts w:hint="eastAsia"/>
          </w:rPr>
          <w:delText>、中国社会と経済にどのような意味を持っていたのか。その重要性は</w:delText>
        </w:r>
      </w:del>
      <w:r>
        <w:rPr>
          <w:rFonts w:hint="eastAsia"/>
        </w:rPr>
        <w:t>中国</w:t>
      </w:r>
      <w:ins w:id="84" w:author="後藤 祐実" w:date="2024-09-23T21:43:00Z" w16du:dateUtc="2024-09-23T12:43:00Z">
        <w:r w:rsidR="00B654C6">
          <w:rPr>
            <w:rFonts w:hint="eastAsia"/>
          </w:rPr>
          <w:t>社会と</w:t>
        </w:r>
      </w:ins>
      <w:r>
        <w:rPr>
          <w:rFonts w:hint="eastAsia"/>
        </w:rPr>
        <w:t>経済の根幹をなすといっても過言ではない。</w:t>
      </w:r>
    </w:p>
    <w:p w14:paraId="6E3B48C6" w14:textId="027D7C54" w:rsidR="00903A19" w:rsidRDefault="00903A19" w:rsidP="00903A19">
      <w:pPr>
        <w:ind w:firstLineChars="133" w:firstLine="279"/>
      </w:pPr>
      <w:r w:rsidRPr="009F4B18">
        <w:t>まず、中国の不動産価格がどのように推移してきたのかを見てみよう。図</w:t>
      </w:r>
      <w:r w:rsidR="00447D34">
        <w:rPr>
          <w:rFonts w:hint="eastAsia"/>
        </w:rPr>
        <w:t>6</w:t>
      </w:r>
      <w:r w:rsidRPr="009F4B18">
        <w:t>はマンションを含む住宅価格、およびオフィスや商業施設の</w:t>
      </w:r>
      <w:r w:rsidR="00447D34">
        <w:rPr>
          <w:rFonts w:hint="eastAsia"/>
        </w:rPr>
        <w:t>面積当たり</w:t>
      </w:r>
      <w:r w:rsidRPr="009F4B18">
        <w:t>販売価格（総販売価格を販売面積で割ったもの）の推移</w:t>
      </w:r>
      <w:r w:rsidR="00447D34">
        <w:rPr>
          <w:rFonts w:hint="eastAsia"/>
        </w:rPr>
        <w:t>だ。この</w:t>
      </w:r>
      <w:r w:rsidRPr="009F4B18">
        <w:t>価格は</w:t>
      </w:r>
      <w:r w:rsidR="00447D34">
        <w:rPr>
          <w:rFonts w:hint="eastAsia"/>
        </w:rPr>
        <w:t>２００３年</w:t>
      </w:r>
      <w:r w:rsidRPr="009F4B18">
        <w:t>から</w:t>
      </w:r>
      <w:r w:rsidR="00447D34">
        <w:rPr>
          <w:rFonts w:hint="eastAsia"/>
        </w:rPr>
        <w:t>上昇を始め、２０２１</w:t>
      </w:r>
      <w:r w:rsidRPr="009F4B18">
        <w:t>年まで</w:t>
      </w:r>
      <w:r w:rsidR="00447D34">
        <w:rPr>
          <w:rFonts w:hint="eastAsia"/>
        </w:rPr>
        <w:t>ほぼ一貫して</w:t>
      </w:r>
      <w:r w:rsidRPr="009F4B18">
        <w:t>上昇</w:t>
      </w:r>
      <w:r w:rsidR="00447D34">
        <w:rPr>
          <w:rFonts w:hint="eastAsia"/>
        </w:rPr>
        <w:t>し</w:t>
      </w:r>
      <w:r w:rsidRPr="009F4B18">
        <w:t>てきた</w:t>
      </w:r>
      <w:r w:rsidR="00447D34">
        <w:rPr>
          <w:rStyle w:val="af9"/>
        </w:rPr>
        <w:endnoteReference w:id="2"/>
      </w:r>
      <w:r w:rsidRPr="009F4B18">
        <w:t>。</w:t>
      </w:r>
    </w:p>
    <w:p w14:paraId="7C5E586D" w14:textId="77777777" w:rsidR="00903A19" w:rsidRPr="009F4B18" w:rsidRDefault="00903A19" w:rsidP="00903A19">
      <w:pPr>
        <w:ind w:firstLineChars="133" w:firstLine="279"/>
      </w:pPr>
    </w:p>
    <w:p w14:paraId="7363C78B" w14:textId="77777777" w:rsidR="00903A19" w:rsidRPr="009F4B18" w:rsidRDefault="00903A19" w:rsidP="00903A19">
      <w:pPr>
        <w:ind w:firstLineChars="133" w:firstLine="279"/>
      </w:pPr>
      <w:r w:rsidRPr="009F4B18">
        <w:rPr>
          <w:b/>
          <w:bCs/>
        </w:rPr>
        <w:t>図6　不動産販売価格の推移</w:t>
      </w:r>
    </w:p>
    <w:p w14:paraId="55EB03D3" w14:textId="72541838" w:rsidR="00903A19" w:rsidRPr="009F4B18" w:rsidRDefault="00903A19" w:rsidP="00903A19">
      <w:pPr>
        <w:ind w:firstLineChars="133" w:firstLine="279"/>
      </w:pPr>
      <w:r w:rsidRPr="00903A19">
        <w:rPr>
          <w:noProof/>
        </w:rPr>
        <w:drawing>
          <wp:inline distT="0" distB="0" distL="0" distR="0" wp14:anchorId="1F320B2A" wp14:editId="41268432">
            <wp:extent cx="4515480" cy="2953162"/>
            <wp:effectExtent l="0" t="0" r="0" b="0"/>
            <wp:docPr id="1091701574" name="図 1"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1574" name="図 1" descr="グラフ&#10;&#10;中程度の精度で自動的に生成された説明"/>
                    <pic:cNvPicPr/>
                  </pic:nvPicPr>
                  <pic:blipFill>
                    <a:blip r:embed="rId29"/>
                    <a:stretch>
                      <a:fillRect/>
                    </a:stretch>
                  </pic:blipFill>
                  <pic:spPr>
                    <a:xfrm>
                      <a:off x="0" y="0"/>
                      <a:ext cx="4515480" cy="2953162"/>
                    </a:xfrm>
                    <a:prstGeom prst="rect">
                      <a:avLst/>
                    </a:prstGeom>
                  </pic:spPr>
                </pic:pic>
              </a:graphicData>
            </a:graphic>
          </wp:inline>
        </w:drawing>
      </w:r>
    </w:p>
    <w:p w14:paraId="33FE97E2" w14:textId="77777777" w:rsidR="00903A19" w:rsidRPr="009F4B18" w:rsidRDefault="00903A19" w:rsidP="00903A19">
      <w:pPr>
        <w:ind w:firstLineChars="133" w:firstLine="279"/>
      </w:pPr>
      <w:r w:rsidRPr="009F4B18">
        <w:t>出所： CEIC Data、国家数据</w:t>
      </w:r>
    </w:p>
    <w:p w14:paraId="42891220" w14:textId="77777777" w:rsidR="00903A19" w:rsidRDefault="00903A19" w:rsidP="00903A19">
      <w:pPr>
        <w:ind w:firstLineChars="133" w:firstLine="279"/>
      </w:pPr>
    </w:p>
    <w:p w14:paraId="50450F10" w14:textId="3940CC57" w:rsidR="00447D34" w:rsidRDefault="00447D34" w:rsidP="00903A19">
      <w:pPr>
        <w:ind w:firstLineChars="133" w:firstLine="279"/>
      </w:pPr>
      <w:r>
        <w:rPr>
          <w:rFonts w:hint="eastAsia"/>
        </w:rPr>
        <w:t>こ</w:t>
      </w:r>
      <w:ins w:id="85" w:author="後藤 祐実" w:date="2024-09-23T21:44:00Z" w16du:dateUtc="2024-09-23T12:44:00Z">
        <w:r w:rsidR="00B654C6">
          <w:rPr>
            <w:rFonts w:hint="eastAsia"/>
          </w:rPr>
          <w:t>の現象</w:t>
        </w:r>
      </w:ins>
      <w:del w:id="86" w:author="後藤 祐実" w:date="2024-09-23T21:44:00Z" w16du:dateUtc="2024-09-23T12:44:00Z">
        <w:r w:rsidDel="00B654C6">
          <w:rPr>
            <w:rFonts w:hint="eastAsia"/>
          </w:rPr>
          <w:delText>れ</w:delText>
        </w:r>
      </w:del>
      <w:r>
        <w:rPr>
          <w:rFonts w:hint="eastAsia"/>
        </w:rPr>
        <w:t>は</w:t>
      </w:r>
      <w:r w:rsidR="00903A19" w:rsidRPr="009F4B18">
        <w:t>「バブル」</w:t>
      </w:r>
      <w:r>
        <w:rPr>
          <w:rFonts w:hint="eastAsia"/>
        </w:rPr>
        <w:t>だったのだろうか？</w:t>
      </w:r>
    </w:p>
    <w:p w14:paraId="491597F6" w14:textId="12666BBD" w:rsidR="00903A19" w:rsidRDefault="00903A19" w:rsidP="00E52A2E">
      <w:pPr>
        <w:ind w:firstLineChars="133" w:firstLine="279"/>
      </w:pPr>
      <w:r w:rsidRPr="009F4B18">
        <w:t>議論に入る前に、そもそも「バブル」とはどのような状態を指すのか、経済学に基づいて整理しておこう。一般的に</w:t>
      </w:r>
      <w:r w:rsidR="00E52A2E">
        <w:rPr>
          <w:rFonts w:hint="eastAsia"/>
        </w:rPr>
        <w:t>は、ある資産のファンダメンタルズ（本質的価値。その資産を保有することによって得られる収益、市中金利、経済成長率などの各種条件を総合的に加味して算出するもの）と取引価格を比較し、</w:t>
      </w:r>
      <w:ins w:id="87" w:author="後藤 祐実" w:date="2024-09-23T21:44:00Z" w16du:dateUtc="2024-09-23T12:44:00Z">
        <w:r w:rsidR="00B654C6">
          <w:rPr>
            <w:rFonts w:hint="eastAsia"/>
          </w:rPr>
          <w:t>両者が</w:t>
        </w:r>
      </w:ins>
      <w:r w:rsidR="00E52A2E">
        <w:rPr>
          <w:rFonts w:hint="eastAsia"/>
        </w:rPr>
        <w:t>大きく乖離しているようならばバブルと判断される。</w:t>
      </w:r>
      <w:r w:rsidRPr="009F4B18">
        <w:t>たとえば、住宅価格であれば賃貸</w:t>
      </w:r>
      <w:r w:rsidR="00E52A2E">
        <w:rPr>
          <w:rFonts w:hint="eastAsia"/>
        </w:rPr>
        <w:t>利回り</w:t>
      </w:r>
      <w:r w:rsidRPr="009F4B18">
        <w:t>と市場金利</w:t>
      </w:r>
      <w:r w:rsidR="00E52A2E">
        <w:rPr>
          <w:rFonts w:hint="eastAsia"/>
        </w:rPr>
        <w:t>によって</w:t>
      </w:r>
      <w:r w:rsidRPr="009F4B18">
        <w:t>ファンダメンタルズ</w:t>
      </w:r>
      <w:r w:rsidR="00E52A2E">
        <w:rPr>
          <w:rFonts w:hint="eastAsia"/>
        </w:rPr>
        <w:t>が決定される。</w:t>
      </w:r>
    </w:p>
    <w:p w14:paraId="76B19E2F" w14:textId="35931D0D" w:rsidR="00343145" w:rsidRDefault="00343145" w:rsidP="00E52A2E">
      <w:pPr>
        <w:ind w:leftChars="86" w:left="181" w:firstLineChars="133" w:firstLine="279"/>
      </w:pPr>
      <w:r>
        <w:rPr>
          <w:rFonts w:hint="eastAsia"/>
        </w:rPr>
        <w:lastRenderedPageBreak/>
        <w:t>賃貸利回りだけで見るならば、中国不動産は明らかにバブルだった。日本では賃貸利回りは５～８％が一般的とされているのに対し、中国の一線都市では１％前後という低さ</w:t>
      </w:r>
      <w:ins w:id="88" w:author="後藤 祐実" w:date="2024-09-23T21:44:00Z" w16du:dateUtc="2024-09-23T12:44:00Z">
        <w:r w:rsidR="00B654C6">
          <w:rPr>
            <w:rFonts w:hint="eastAsia"/>
          </w:rPr>
          <w:t>であった</w:t>
        </w:r>
      </w:ins>
      <w:r>
        <w:rPr>
          <w:rFonts w:hint="eastAsia"/>
        </w:rPr>
        <w:t>。２０２４年になって不動産価格が下落したため</w:t>
      </w:r>
      <w:ins w:id="89" w:author="後藤 祐実" w:date="2024-09-23T21:44:00Z" w16du:dateUtc="2024-09-23T12:44:00Z">
        <w:r w:rsidR="00B654C6">
          <w:rPr>
            <w:rFonts w:hint="eastAsia"/>
          </w:rPr>
          <w:t>、相対的に</w:t>
        </w:r>
      </w:ins>
      <w:del w:id="90" w:author="後藤 祐実" w:date="2024-09-23T21:44:00Z" w16du:dateUtc="2024-09-23T12:44:00Z">
        <w:r w:rsidDel="00B654C6">
          <w:rPr>
            <w:rFonts w:hint="eastAsia"/>
          </w:rPr>
          <w:delText>に</w:delText>
        </w:r>
      </w:del>
      <w:r>
        <w:rPr>
          <w:rFonts w:hint="eastAsia"/>
        </w:rPr>
        <w:t>利回り</w:t>
      </w:r>
      <w:ins w:id="91" w:author="後藤 祐実" w:date="2024-09-23T21:44:00Z" w16du:dateUtc="2024-09-23T12:44:00Z">
        <w:r w:rsidR="00B654C6">
          <w:rPr>
            <w:rFonts w:hint="eastAsia"/>
          </w:rPr>
          <w:t>は</w:t>
        </w:r>
      </w:ins>
      <w:del w:id="92" w:author="後藤 祐実" w:date="2024-09-23T21:44:00Z" w16du:dateUtc="2024-09-23T12:44:00Z">
        <w:r w:rsidDel="00B654C6">
          <w:rPr>
            <w:rFonts w:hint="eastAsia"/>
          </w:rPr>
          <w:delText>が</w:delText>
        </w:r>
      </w:del>
      <w:r>
        <w:rPr>
          <w:rFonts w:hint="eastAsia"/>
        </w:rPr>
        <w:t>上がったが、それでも２％に到達したという水準だ。つまり、あるマンションを購入する価格は50年分の賃貸価格と同水準というわけだ。価格下落前の水準だと百年分になる。そのマンションが50年、百年の耐久性があるはずもなく、</w:t>
      </w:r>
      <w:r w:rsidR="00A532D1">
        <w:rPr>
          <w:rFonts w:hint="eastAsia"/>
        </w:rPr>
        <w:t>「マンションに住むという価値」と価格を比べれば絶対に</w:t>
      </w:r>
      <w:r>
        <w:rPr>
          <w:rFonts w:hint="eastAsia"/>
        </w:rPr>
        <w:t>賃貸が得だ。それでもみなが不動産を欲しがったのはその物件が今後値上がりすることに期待を賭けたからにほかならない。</w:t>
      </w:r>
      <w:r w:rsidR="00A532D1">
        <w:rPr>
          <w:rFonts w:hint="eastAsia"/>
        </w:rPr>
        <w:t>ファンダメンタルズと乖離して投機的な価格の上昇が始まると、さらなる値上がりを予測した投機マネーによって値段がつり上げられ、その価格上昇がさらなる投機マネーを呼び寄せ……というループに陥り、典型的なバブルが生じる。</w:t>
      </w:r>
    </w:p>
    <w:p w14:paraId="5D9D715C" w14:textId="62B83EBE" w:rsidR="00A532D1" w:rsidRDefault="00343145" w:rsidP="00343145">
      <w:pPr>
        <w:ind w:firstLineChars="133" w:firstLine="279"/>
      </w:pPr>
      <w:r>
        <w:rPr>
          <w:rFonts w:hint="eastAsia"/>
        </w:rPr>
        <w:t>ただ、</w:t>
      </w:r>
      <w:r w:rsidR="00A532D1">
        <w:rPr>
          <w:rFonts w:hint="eastAsia"/>
        </w:rPr>
        <w:t>ファンダメンタルズと取引価格に差があることだけでは、</w:t>
      </w:r>
      <w:r w:rsidR="00903A19" w:rsidRPr="009F4B18">
        <w:t>「バブル」かどうか判定</w:t>
      </w:r>
      <w:r w:rsidR="00A532D1">
        <w:rPr>
          <w:rFonts w:hint="eastAsia"/>
        </w:rPr>
        <w:t>はできない。</w:t>
      </w:r>
      <w:r w:rsidR="00903A19" w:rsidRPr="009F4B18">
        <w:t>不動産価格</w:t>
      </w:r>
      <w:r w:rsidR="00E52A2E">
        <w:rPr>
          <w:rFonts w:hint="eastAsia"/>
        </w:rPr>
        <w:t>の</w:t>
      </w:r>
      <w:r w:rsidR="00903A19" w:rsidRPr="009F4B18">
        <w:t>上昇</w:t>
      </w:r>
      <w:r w:rsidR="00A532D1">
        <w:rPr>
          <w:rFonts w:hint="eastAsia"/>
        </w:rPr>
        <w:t>に伴って</w:t>
      </w:r>
      <w:r w:rsidR="00903A19" w:rsidRPr="009F4B18">
        <w:t>ファンダメンタルズ</w:t>
      </w:r>
      <w:r w:rsidR="00E52A2E">
        <w:rPr>
          <w:rFonts w:hint="eastAsia"/>
        </w:rPr>
        <w:t>も同時に上昇していること</w:t>
      </w:r>
      <w:r w:rsidR="00A532D1">
        <w:rPr>
          <w:rFonts w:hint="eastAsia"/>
        </w:rPr>
        <w:t>も多く、投機マネーが投機マネーを呼び込むループに陥っているかどうかは簡単には判別できないからだ。</w:t>
      </w:r>
    </w:p>
    <w:p w14:paraId="587D8FC5" w14:textId="4FC41041" w:rsidR="00903A19" w:rsidRPr="009F4B18" w:rsidRDefault="00903A19" w:rsidP="00903A19">
      <w:pPr>
        <w:ind w:firstLineChars="133" w:firstLine="279"/>
      </w:pPr>
      <w:r w:rsidRPr="009F4B18">
        <w:t>計量的に</w:t>
      </w:r>
      <w:r w:rsidR="00E52A2E">
        <w:rPr>
          <w:rFonts w:hint="eastAsia"/>
        </w:rPr>
        <w:t>厳密に</w:t>
      </w:r>
      <w:r w:rsidRPr="009F4B18">
        <w:t>判断する際には、共和分分析</w:t>
      </w:r>
      <w:r w:rsidR="00E52A2E">
        <w:rPr>
          <w:rFonts w:hint="eastAsia"/>
        </w:rPr>
        <w:t>という手法が使われるのが一般的だ。</w:t>
      </w:r>
      <w:r w:rsidRPr="009F4B18">
        <w:t>複数の時系列データ</w:t>
      </w:r>
      <w:r w:rsidR="00E52A2E">
        <w:rPr>
          <w:rFonts w:hint="eastAsia"/>
        </w:rPr>
        <w:t>を比較し、</w:t>
      </w:r>
      <w:r w:rsidRPr="009F4B18">
        <w:t>たがいの乖離が広が</w:t>
      </w:r>
      <w:r w:rsidR="00E52A2E">
        <w:rPr>
          <w:rFonts w:hint="eastAsia"/>
        </w:rPr>
        <w:t>っていく「</w:t>
      </w:r>
      <w:r w:rsidRPr="009F4B18">
        <w:t>発散</w:t>
      </w:r>
      <w:r w:rsidR="00E52A2E">
        <w:rPr>
          <w:rFonts w:hint="eastAsia"/>
        </w:rPr>
        <w:t>」と呼ばれる関係なのか、</w:t>
      </w:r>
      <w:r w:rsidRPr="009F4B18">
        <w:t>あるいは</w:t>
      </w:r>
      <w:r w:rsidR="00F67017">
        <w:rPr>
          <w:rFonts w:hint="eastAsia"/>
        </w:rPr>
        <w:t>一時的にファンダメンタルズの乖離が見られたとしても、</w:t>
      </w:r>
      <w:r w:rsidR="00E52A2E">
        <w:rPr>
          <w:rFonts w:hint="eastAsia"/>
        </w:rPr>
        <w:t>どこか</w:t>
      </w:r>
      <w:r w:rsidR="00F67017">
        <w:rPr>
          <w:rFonts w:hint="eastAsia"/>
        </w:rPr>
        <w:t>の時点</w:t>
      </w:r>
      <w:r w:rsidR="00E52A2E">
        <w:rPr>
          <w:rFonts w:hint="eastAsia"/>
        </w:rPr>
        <w:t>で</w:t>
      </w:r>
      <w:r w:rsidRPr="009F4B18">
        <w:t>安定した</w:t>
      </w:r>
      <w:r w:rsidR="00E52A2E">
        <w:rPr>
          <w:rFonts w:hint="eastAsia"/>
        </w:rPr>
        <w:t>均衡</w:t>
      </w:r>
      <w:r w:rsidRPr="009F4B18">
        <w:t>関係</w:t>
      </w:r>
      <w:r w:rsidR="00E52A2E">
        <w:rPr>
          <w:rFonts w:hint="eastAsia"/>
        </w:rPr>
        <w:t>に</w:t>
      </w:r>
      <w:r w:rsidR="00F67017">
        <w:rPr>
          <w:rFonts w:hint="eastAsia"/>
        </w:rPr>
        <w:t>戻ってくる</w:t>
      </w:r>
      <w:r w:rsidR="00E52A2E">
        <w:rPr>
          <w:rFonts w:hint="eastAsia"/>
        </w:rPr>
        <w:t>のかを</w:t>
      </w:r>
      <w:r w:rsidRPr="009F4B18">
        <w:t>見るわけだ。</w:t>
      </w:r>
      <w:r w:rsidR="00E52A2E">
        <w:rPr>
          <w:rFonts w:hint="eastAsia"/>
        </w:rPr>
        <w:t>ファンダメンタルズと資産価格を比較し、</w:t>
      </w:r>
      <w:r w:rsidR="000B0ABD">
        <w:rPr>
          <w:rFonts w:hint="eastAsia"/>
        </w:rPr>
        <w:t>「発散」、すなわち</w:t>
      </w:r>
      <w:r w:rsidR="00E52A2E">
        <w:rPr>
          <w:rFonts w:hint="eastAsia"/>
        </w:rPr>
        <w:t>資産価格がファンダメンタルズと乖離してひたすら高騰していくようであればバブルとする、これが</w:t>
      </w:r>
      <w:r w:rsidRPr="009F4B18">
        <w:t>一般的な結論である。</w:t>
      </w:r>
    </w:p>
    <w:p w14:paraId="64015FE4" w14:textId="2FB07670" w:rsidR="00903A19" w:rsidRPr="009F4B18" w:rsidRDefault="00903A19" w:rsidP="00E52A2E">
      <w:pPr>
        <w:ind w:firstLineChars="133" w:firstLine="279"/>
      </w:pPr>
      <w:r w:rsidRPr="009F4B18">
        <w:t>では、中国の住宅価格はどうか。</w:t>
      </w:r>
      <w:r w:rsidR="00E52A2E">
        <w:rPr>
          <w:rFonts w:hint="eastAsia"/>
        </w:rPr>
        <w:t>意外に思われるかもしれないが、</w:t>
      </w:r>
      <w:r w:rsidRPr="009F4B18">
        <w:t>近年行われた実証研究</w:t>
      </w:r>
      <w:r w:rsidR="00E52A2E">
        <w:rPr>
          <w:rFonts w:hint="eastAsia"/>
        </w:rPr>
        <w:t>では、</w:t>
      </w:r>
      <w:r w:rsidRPr="009F4B18">
        <w:t>一部の</w:t>
      </w:r>
      <w:r w:rsidR="00E52A2E">
        <w:rPr>
          <w:rFonts w:hint="eastAsia"/>
        </w:rPr>
        <w:t>地域と</w:t>
      </w:r>
      <w:r w:rsidRPr="009F4B18">
        <w:t>期間を除け</w:t>
      </w:r>
      <w:r w:rsidR="00E52A2E">
        <w:rPr>
          <w:rFonts w:hint="eastAsia"/>
        </w:rPr>
        <w:t>ば</w:t>
      </w:r>
      <w:r w:rsidRPr="009F4B18">
        <w:t>不動産価格は必ずしもバブルではないという結論を示すものが多</w:t>
      </w:r>
      <w:r w:rsidR="00E52A2E">
        <w:rPr>
          <w:rFonts w:hint="eastAsia"/>
        </w:rPr>
        <w:t>い。</w:t>
      </w:r>
      <w:r w:rsidR="00F67017">
        <w:rPr>
          <w:rFonts w:hint="eastAsia"/>
        </w:rPr>
        <w:t>このことは</w:t>
      </w:r>
      <w:r w:rsidR="00E52A2E">
        <w:rPr>
          <w:rFonts w:hint="eastAsia"/>
        </w:rPr>
        <w:t>、ファンダメンタルズと住宅価格という</w:t>
      </w:r>
      <w:commentRangeStart w:id="93"/>
      <w:commentRangeStart w:id="94"/>
      <w:r w:rsidRPr="009F4B18">
        <w:t>二つの変数の間に</w:t>
      </w:r>
      <w:r w:rsidR="00F67017">
        <w:rPr>
          <w:rFonts w:hint="eastAsia"/>
        </w:rPr>
        <w:t>長期的に</w:t>
      </w:r>
      <w:r w:rsidRPr="009F4B18">
        <w:t>安定した関係</w:t>
      </w:r>
      <w:r w:rsidR="00F67017">
        <w:rPr>
          <w:rFonts w:hint="eastAsia"/>
        </w:rPr>
        <w:t>がある</w:t>
      </w:r>
      <w:r w:rsidR="00E52A2E">
        <w:rPr>
          <w:rFonts w:hint="eastAsia"/>
        </w:rPr>
        <w:t>、</w:t>
      </w:r>
      <w:commentRangeEnd w:id="93"/>
      <w:r w:rsidR="00E52A2E">
        <w:rPr>
          <w:rStyle w:val="af1"/>
          <w:rFonts w:ascii="Century" w:eastAsia="ＭＳ 明朝" w:hAnsi="Century" w:cs="Times New Roman"/>
          <w14:ligatures w14:val="none"/>
        </w:rPr>
        <w:commentReference w:id="93"/>
      </w:r>
      <w:commentRangeEnd w:id="94"/>
      <w:r w:rsidR="00F67017">
        <w:rPr>
          <w:rStyle w:val="af1"/>
          <w:rFonts w:ascii="Century" w:eastAsia="ＭＳ 明朝" w:hAnsi="Century" w:cs="Times New Roman"/>
          <w14:ligatures w14:val="none"/>
        </w:rPr>
        <w:commentReference w:id="94"/>
      </w:r>
      <w:r w:rsidRPr="009F4B18">
        <w:t>すなわち</w:t>
      </w:r>
      <w:r w:rsidR="00F67017">
        <w:rPr>
          <w:rFonts w:hint="eastAsia"/>
        </w:rPr>
        <w:t>住宅価格が</w:t>
      </w:r>
      <w:r w:rsidRPr="009F4B18">
        <w:t>定常状態にあることを示</w:t>
      </w:r>
      <w:r w:rsidR="00E52A2E">
        <w:rPr>
          <w:rFonts w:hint="eastAsia"/>
        </w:rPr>
        <w:t>している。</w:t>
      </w:r>
    </w:p>
    <w:p w14:paraId="76E71709" w14:textId="5DAC896B" w:rsidR="005E6962" w:rsidRDefault="00A532D1" w:rsidP="005E6962">
      <w:pPr>
        <w:ind w:firstLineChars="133" w:firstLine="279"/>
      </w:pPr>
      <w:r>
        <w:rPr>
          <w:rFonts w:hint="eastAsia"/>
        </w:rPr>
        <w:t>それはなぜなのか？</w:t>
      </w:r>
      <w:r w:rsidR="00903A19" w:rsidRPr="009F4B18">
        <w:t>一つの理由は、住宅価格がファンダメンタルズから発散しそうになる</w:t>
      </w:r>
      <w:r>
        <w:rPr>
          <w:rFonts w:hint="eastAsia"/>
        </w:rPr>
        <w:t>たびに、</w:t>
      </w:r>
      <w:r w:rsidR="00903A19" w:rsidRPr="009F4B18">
        <w:t>政府当局が住宅ローンの制限やマンション頭金の引き上げなどの価格抑制政策を発動し、住宅価格は定常状態に引き戻されてきたということが考えられる。</w:t>
      </w:r>
      <w:r>
        <w:rPr>
          <w:rFonts w:hint="eastAsia"/>
        </w:rPr>
        <w:t>実際、中国政府は住宅価格が上がりすぎれば規制し、下がりそうになると手綱をゆるめるというコントロールを頻繁に行ってきた。</w:t>
      </w:r>
      <w:r w:rsidR="005E6962">
        <w:rPr>
          <w:rFonts w:hint="eastAsia"/>
        </w:rPr>
        <w:t>しかし、そのように政府の介入が価格の抑制に効果を上げることができたのは、そもそもファンダメンタルズからの乖離幅が、政府がコントロール可能な範囲に収まっていたからではないだろうか。もし乖離幅があまりに大きければ、</w:t>
      </w:r>
      <w:r w:rsidR="005E6962">
        <w:rPr>
          <w:rFonts w:hint="eastAsia"/>
        </w:rPr>
        <w:lastRenderedPageBreak/>
        <w:t>わずかばかりの介入が大幅な価格調整をもたらしかねず、価格の乱高下をもたらしかねないからだ。</w:t>
      </w:r>
    </w:p>
    <w:p w14:paraId="7CE44C13" w14:textId="3F20B233" w:rsidR="00536F97" w:rsidRPr="00A532D1" w:rsidRDefault="005E6962" w:rsidP="00536F97">
      <w:pPr>
        <w:ind w:firstLineChars="133" w:firstLine="279"/>
      </w:pPr>
      <w:r>
        <w:rPr>
          <w:rFonts w:hint="eastAsia"/>
        </w:rPr>
        <w:t>むしろ、こう考えたほうがいいだろう。</w:t>
      </w:r>
      <w:r w:rsidR="00536F97">
        <w:rPr>
          <w:rFonts w:hint="eastAsia"/>
        </w:rPr>
        <w:t>。資産価格がファンダメンタルズを大きく上回り乖離した状況にあるが、その乖離は広がらないで安定した</w:t>
      </w:r>
      <w:r w:rsidR="00903A19" w:rsidRPr="009F4B18">
        <w:t>定常状態にあ</w:t>
      </w:r>
      <w:r w:rsidR="00536F97">
        <w:rPr>
          <w:rFonts w:hint="eastAsia"/>
        </w:rPr>
        <w:t>る。ファンダメンタルズを超えたバブルの価格がついた状態で安定しているという状況だ。</w:t>
      </w:r>
      <w:r w:rsidR="00536F97" w:rsidRPr="00A532D1">
        <w:t>膨れあがった風船が破裂するように熱狂的な投機の末に崩壊するというのが一般的な「バブル」だとしたら、ぱんぱんに膨らんだ風船が同じ大きさのままずっと浮かんでいるという状況</w:t>
      </w:r>
      <w:r w:rsidR="00536F97">
        <w:rPr>
          <w:rFonts w:hint="eastAsia"/>
        </w:rPr>
        <w:t>とたとえられるだろう。</w:t>
      </w:r>
    </w:p>
    <w:p w14:paraId="6FF8A22E" w14:textId="77777777" w:rsidR="00FA53DB" w:rsidRDefault="00536F97" w:rsidP="00903A19">
      <w:pPr>
        <w:ind w:firstLineChars="133" w:firstLine="279"/>
      </w:pPr>
      <w:commentRangeStart w:id="95"/>
      <w:r>
        <w:rPr>
          <w:rFonts w:hint="eastAsia"/>
        </w:rPr>
        <w:t>先に、一般的なバブルとは「資産価格がファンダメンタルズと乖離し、かつ、その乖離がどんどん広がるもの」との定義を紹介した。これとは別の形のバブルがあるのではないか。すなわち「資産価格がファンダメンタルズと乖離」している点では共通しているが、その「乖離は広がることはなく安定した関係にある」点で異なる。</w:t>
      </w:r>
      <w:commentRangeEnd w:id="95"/>
      <w:r w:rsidR="00B654C6">
        <w:rPr>
          <w:rStyle w:val="af1"/>
          <w:rFonts w:ascii="Century" w:eastAsia="ＭＳ 明朝" w:hAnsi="Century" w:cs="Times New Roman"/>
          <w14:ligatures w14:val="none"/>
        </w:rPr>
        <w:commentReference w:id="95"/>
      </w:r>
    </w:p>
    <w:p w14:paraId="742D4A0F" w14:textId="7B35E68F" w:rsidR="00737FE2" w:rsidRDefault="00536F97" w:rsidP="00903A19">
      <w:pPr>
        <w:ind w:firstLineChars="133" w:firstLine="279"/>
      </w:pPr>
      <w:r>
        <w:rPr>
          <w:rFonts w:hint="eastAsia"/>
        </w:rPr>
        <w:t>バブルとはどんどん膨らんで破裂するか</w:t>
      </w:r>
      <w:r w:rsidR="000C78A0">
        <w:rPr>
          <w:rFonts w:hint="eastAsia"/>
        </w:rPr>
        <w:t>らこそ「</w:t>
      </w:r>
      <w:r>
        <w:rPr>
          <w:rFonts w:hint="eastAsia"/>
        </w:rPr>
        <w:t>バブル</w:t>
      </w:r>
      <w:r w:rsidR="000C78A0">
        <w:rPr>
          <w:rFonts w:hint="eastAsia"/>
        </w:rPr>
        <w:t>」</w:t>
      </w:r>
      <w:r>
        <w:rPr>
          <w:rFonts w:hint="eastAsia"/>
        </w:rPr>
        <w:t>なのではないか。安定したバブルなどバブルではないのではないか。多くの方はこうした疑問を抱くのではないか。</w:t>
      </w:r>
      <w:r w:rsidR="00903A19" w:rsidRPr="009F4B18">
        <w:t>一見すると矛盾</w:t>
      </w:r>
      <w:r w:rsidR="00FA7DF9">
        <w:rPr>
          <w:rFonts w:hint="eastAsia"/>
        </w:rPr>
        <w:t>しているかのような説明だが、経済学の</w:t>
      </w:r>
      <w:r w:rsidR="00903A19" w:rsidRPr="009F4B18">
        <w:t>「合理的バブル」</w:t>
      </w:r>
      <w:r w:rsidR="00FA7DF9">
        <w:rPr>
          <w:rFonts w:hint="eastAsia"/>
        </w:rPr>
        <w:t>という理論を用いることで理解できる。</w:t>
      </w:r>
    </w:p>
    <w:p w14:paraId="2B6DD696" w14:textId="77777777" w:rsidR="00737FE2" w:rsidRDefault="00737FE2" w:rsidP="00903A19">
      <w:pPr>
        <w:ind w:leftChars="86" w:left="181" w:firstLineChars="133" w:firstLine="279"/>
      </w:pPr>
    </w:p>
    <w:p w14:paraId="62D34FB1" w14:textId="4AD43A43" w:rsidR="00737FE2" w:rsidRDefault="00737FE2" w:rsidP="00660164">
      <w:pPr>
        <w:pStyle w:val="3"/>
      </w:pPr>
      <w:r>
        <w:rPr>
          <w:rFonts w:hint="eastAsia"/>
        </w:rPr>
        <w:t>合理的バブル</w:t>
      </w:r>
    </w:p>
    <w:p w14:paraId="41F82AB1" w14:textId="77777777" w:rsidR="00FA53DB" w:rsidRPr="009F4B18" w:rsidRDefault="00FA53DB" w:rsidP="00FA7DF9">
      <w:pPr>
        <w:ind w:leftChars="86" w:left="181" w:firstLineChars="133" w:firstLine="279"/>
      </w:pPr>
    </w:p>
    <w:p w14:paraId="77EFE685" w14:textId="4E1F8495" w:rsidR="00992F03" w:rsidRDefault="00992F03" w:rsidP="00903A19">
      <w:pPr>
        <w:ind w:leftChars="86" w:left="181" w:firstLineChars="133" w:firstLine="279"/>
      </w:pPr>
      <w:r>
        <w:rPr>
          <w:rFonts w:hint="eastAsia"/>
        </w:rPr>
        <w:t>バブルとは熱狂や衝動など非合理的な感情がもたらしたものとのイメージが一般的ではないか。確かに、ファンダメンタルズ（本質的な価値）以上の価格で資産を購入するのだから合理的とは思えない。しかし、経済学は合理的な経済主体（ホモ・エコノミクス）、すなわち正確な予測能力、損得を判断する完璧な計算能力、計画を完遂する実効能力を備えた、現実離れしたスーパーマンたちによる社会であってもバブルは発生することを証明した。合理的な判断の積み重ねによって生まれるバブルなので、「合理的バブル」と呼ぶ。</w:t>
      </w:r>
    </w:p>
    <w:p w14:paraId="31FC20B0" w14:textId="7B9D6964" w:rsidR="00737FE2" w:rsidRPr="009F4B18" w:rsidRDefault="00903A19" w:rsidP="00737FE2">
      <w:pPr>
        <w:ind w:firstLineChars="133" w:firstLine="279"/>
      </w:pPr>
      <w:r w:rsidRPr="009F4B18">
        <w:t>合理的バブル</w:t>
      </w:r>
      <w:r w:rsidR="00992F03">
        <w:rPr>
          <w:rFonts w:hint="eastAsia"/>
        </w:rPr>
        <w:t>はどのよう</w:t>
      </w:r>
      <w:r w:rsidR="00737FE2">
        <w:rPr>
          <w:rFonts w:hint="eastAsia"/>
        </w:rPr>
        <w:t>な場合に</w:t>
      </w:r>
      <w:r w:rsidRPr="009F4B18">
        <w:t>発生</w:t>
      </w:r>
      <w:r w:rsidR="00992F03">
        <w:rPr>
          <w:rFonts w:hint="eastAsia"/>
        </w:rPr>
        <w:t>するのか。</w:t>
      </w:r>
      <w:r w:rsidR="00737FE2" w:rsidRPr="009F4B18">
        <w:t>フランス国立社会科学高等研究院のジャン・ティロール</w:t>
      </w:r>
      <w:r w:rsidR="00737FE2">
        <w:rPr>
          <w:rFonts w:hint="eastAsia"/>
        </w:rPr>
        <w:t>教授は「低金利下での高成長」という状況では、合理的バブルによる価格高騰が起きている資産を、上の世代から下の世代へと</w:t>
      </w:r>
      <w:ins w:id="96" w:author="後藤 祐実" w:date="2024-09-23T21:46:00Z" w16du:dateUtc="2024-09-23T12:46:00Z">
        <w:r w:rsidR="00B654C6">
          <w:rPr>
            <w:rFonts w:hint="eastAsia"/>
          </w:rPr>
          <w:t>売買</w:t>
        </w:r>
      </w:ins>
      <w:del w:id="97" w:author="後藤 祐実" w:date="2024-09-23T21:46:00Z" w16du:dateUtc="2024-09-23T12:46:00Z">
        <w:r w:rsidR="00737FE2" w:rsidDel="00B654C6">
          <w:rPr>
            <w:rFonts w:hint="eastAsia"/>
          </w:rPr>
          <w:delText>倍々</w:delText>
        </w:r>
      </w:del>
      <w:r w:rsidR="00737FE2">
        <w:rPr>
          <w:rFonts w:hint="eastAsia"/>
        </w:rPr>
        <w:t>することで、</w:t>
      </w:r>
      <w:r w:rsidR="00737FE2" w:rsidRPr="009F4B18">
        <w:t>経済全体の資源配分の効率性を改善し、すべての世代の人々の消費水準を向上させ</w:t>
      </w:r>
      <w:r w:rsidR="00737FE2">
        <w:rPr>
          <w:rFonts w:hint="eastAsia"/>
        </w:rPr>
        <w:t>られると証明した</w:t>
      </w:r>
      <w:r w:rsidR="00737FE2" w:rsidRPr="009F4B18">
        <w:t>（Tirol, 1985)。</w:t>
      </w:r>
    </w:p>
    <w:p w14:paraId="1966FA30" w14:textId="174207C0" w:rsidR="002E1C70" w:rsidRDefault="00992F03" w:rsidP="00903A19">
      <w:pPr>
        <w:ind w:firstLineChars="133" w:firstLine="279"/>
      </w:pPr>
      <w:r>
        <w:rPr>
          <w:rFonts w:hint="eastAsia"/>
        </w:rPr>
        <w:lastRenderedPageBreak/>
        <w:t>そ</w:t>
      </w:r>
      <w:r w:rsidR="00903A19" w:rsidRPr="009F4B18">
        <w:t>のメカニズムを</w:t>
      </w:r>
      <w:r w:rsidR="00FA53DB">
        <w:rPr>
          <w:rFonts w:hint="eastAsia"/>
        </w:rPr>
        <w:t>わかりやすく</w:t>
      </w:r>
      <w:r w:rsidR="00903A19" w:rsidRPr="009F4B18">
        <w:t>説明する</w:t>
      </w:r>
      <w:r w:rsidR="00FA53DB">
        <w:rPr>
          <w:rFonts w:hint="eastAsia"/>
        </w:rPr>
        <w:t>ため</w:t>
      </w:r>
      <w:r w:rsidR="00903A19" w:rsidRPr="009F4B18">
        <w:t>に用いられるのが世代重複モデルである。このモデルでは</w:t>
      </w:r>
      <w:r w:rsidR="002E1C70">
        <w:rPr>
          <w:rFonts w:hint="eastAsia"/>
        </w:rPr>
        <w:t>人間の一生を労働できる</w:t>
      </w:r>
      <w:r w:rsidR="00903A19" w:rsidRPr="009F4B18">
        <w:t>若年期と</w:t>
      </w:r>
      <w:r w:rsidR="002E1C70">
        <w:rPr>
          <w:rFonts w:hint="eastAsia"/>
        </w:rPr>
        <w:t>働けない</w:t>
      </w:r>
      <w:r w:rsidR="00903A19" w:rsidRPr="009F4B18">
        <w:t>老年期</w:t>
      </w:r>
      <w:r w:rsidR="002E1C70">
        <w:rPr>
          <w:rFonts w:hint="eastAsia"/>
        </w:rPr>
        <w:t>とに分ける。若年期で得た収入の一部（わかりやすく図では半分としている）を老年期のために貯蓄する。第1世代が老年期に入ると同時に、第2世代の若年期が登場する、という繰り返しである。</w:t>
      </w:r>
    </w:p>
    <w:p w14:paraId="469EB713" w14:textId="36991F5E" w:rsidR="002E1C70" w:rsidRDefault="002E1C70" w:rsidP="00903A19">
      <w:pPr>
        <w:ind w:leftChars="86" w:left="181" w:firstLineChars="133" w:firstLine="279"/>
      </w:pPr>
      <w:r>
        <w:rPr>
          <w:rFonts w:hint="eastAsia"/>
        </w:rPr>
        <w:t>もし貯蓄を何も運用しない、たとえばタンス預金のような形で保有していたとするならば、</w:t>
      </w:r>
      <w:r w:rsidR="00181061">
        <w:rPr>
          <w:rFonts w:hint="eastAsia"/>
        </w:rPr>
        <w:t>生涯所得、これまたわかりやすく百万円と仮定する、を若年期に半分の50万円消費し、老年期にもう50万円消費することになる。</w:t>
      </w:r>
    </w:p>
    <w:p w14:paraId="338E9F89" w14:textId="64A7DBAC" w:rsidR="00181061" w:rsidRDefault="00181061" w:rsidP="00903A19">
      <w:pPr>
        <w:ind w:firstLineChars="133" w:firstLine="279"/>
      </w:pPr>
      <w:r>
        <w:rPr>
          <w:rFonts w:hint="eastAsia"/>
        </w:rPr>
        <w:t>ここに経済成長と金利の要素を加えてみよう。経済成長も単純化し、1世代ごとに生涯所得が</w:t>
      </w:r>
      <w:r w:rsidR="00737FE2">
        <w:rPr>
          <w:rFonts w:hint="eastAsia"/>
        </w:rPr>
        <w:t>20％ずつ</w:t>
      </w:r>
      <w:r>
        <w:rPr>
          <w:rFonts w:hint="eastAsia"/>
        </w:rPr>
        <w:t>増えることにする。第1世代は若年期に百万円を稼ぎ、50万円を貯蓄する。第2世代は１２０万円稼ぎ、60万円を貯蓄する。</w:t>
      </w:r>
      <w:r w:rsidR="00737FE2">
        <w:rPr>
          <w:rFonts w:hint="eastAsia"/>
        </w:rPr>
        <w:t>第3世代は１４4万円稼ぎ、72万円を貯蓄する。</w:t>
      </w:r>
    </w:p>
    <w:p w14:paraId="1F7E316C" w14:textId="57A09EEF" w:rsidR="00737FE2" w:rsidRDefault="00737FE2" w:rsidP="00903A19">
      <w:pPr>
        <w:ind w:leftChars="86" w:left="181" w:firstLineChars="133" w:firstLine="279"/>
      </w:pPr>
      <w:r>
        <w:rPr>
          <w:rFonts w:hint="eastAsia"/>
        </w:rPr>
        <w:t>この時、若年期の貯蓄につく貯蓄が10％、経済成長より大きく下回る水準だった場合には何が起きるだろうか。</w:t>
      </w:r>
    </w:p>
    <w:p w14:paraId="532D3BA4" w14:textId="6156D893" w:rsidR="00903A19" w:rsidRPr="009F4B18" w:rsidRDefault="00903A19" w:rsidP="00903A19">
      <w:pPr>
        <w:ind w:left="210" w:right="210" w:firstLineChars="133" w:firstLine="279"/>
      </w:pPr>
      <w:commentRangeStart w:id="98"/>
      <w:r w:rsidRPr="009F4B18">
        <w:t>もっとも、中国は日本に比べてはるかに高い成長率を持続してきたし、GDPの水準を上回るような公的債務の拡大が生じているわけでもない。その代わりに、不動産価格の上昇が長期的に持続する、いわゆる「合理的バブル」が生じてきたのではないだろうか。</w:t>
      </w:r>
      <w:commentRangeEnd w:id="98"/>
      <w:r w:rsidR="00B654C6">
        <w:rPr>
          <w:rStyle w:val="af1"/>
          <w:rFonts w:ascii="Century" w:eastAsia="ＭＳ 明朝" w:hAnsi="Century" w:cs="Times New Roman"/>
          <w14:ligatures w14:val="none"/>
        </w:rPr>
        <w:commentReference w:id="98"/>
      </w:r>
    </w:p>
    <w:p w14:paraId="4BFA402D" w14:textId="77777777" w:rsidR="00903A19" w:rsidRDefault="00903A19" w:rsidP="00903A19">
      <w:pPr>
        <w:ind w:firstLineChars="133" w:firstLine="279"/>
      </w:pPr>
    </w:p>
    <w:p w14:paraId="543264CD" w14:textId="2A1D956D" w:rsidR="00903A19" w:rsidRPr="009F4B18" w:rsidRDefault="00903A19" w:rsidP="00903A19">
      <w:pPr>
        <w:ind w:firstLineChars="133" w:firstLine="279"/>
      </w:pPr>
      <w:r w:rsidRPr="00903A19">
        <w:rPr>
          <w:noProof/>
        </w:rPr>
        <w:drawing>
          <wp:inline distT="0" distB="0" distL="0" distR="0" wp14:anchorId="67F83521" wp14:editId="394F99FC">
            <wp:extent cx="4496427" cy="2486372"/>
            <wp:effectExtent l="0" t="0" r="0" b="9525"/>
            <wp:docPr id="207212373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23737" name="図 1" descr="グラフィカル ユーザー インターフェイス&#10;&#10;自動的に生成された説明"/>
                    <pic:cNvPicPr/>
                  </pic:nvPicPr>
                  <pic:blipFill>
                    <a:blip r:embed="rId30"/>
                    <a:stretch>
                      <a:fillRect/>
                    </a:stretch>
                  </pic:blipFill>
                  <pic:spPr>
                    <a:xfrm>
                      <a:off x="0" y="0"/>
                      <a:ext cx="4496427" cy="2486372"/>
                    </a:xfrm>
                    <a:prstGeom prst="rect">
                      <a:avLst/>
                    </a:prstGeom>
                  </pic:spPr>
                </pic:pic>
              </a:graphicData>
            </a:graphic>
          </wp:inline>
        </w:drawing>
      </w:r>
    </w:p>
    <w:p w14:paraId="2C51FB11" w14:textId="77777777" w:rsidR="00903A19" w:rsidRPr="009F4B18" w:rsidRDefault="00903A19" w:rsidP="00903A19">
      <w:pPr>
        <w:ind w:firstLineChars="133" w:firstLine="279"/>
      </w:pPr>
      <w:r w:rsidRPr="009F4B18">
        <w:t xml:space="preserve">    出所：　著者作成</w:t>
      </w:r>
    </w:p>
    <w:p w14:paraId="510C0566" w14:textId="77777777" w:rsidR="00903A19" w:rsidRPr="009F4B18" w:rsidRDefault="00903A19" w:rsidP="00903A19">
      <w:r w:rsidRPr="009F4B18">
        <w:t xml:space="preserve"> （注）　収入は1期あたり20％で成長する一方、金融機関に預けた場合の金利は1期あたり１０％であると仮定している。</w:t>
      </w:r>
    </w:p>
    <w:p w14:paraId="4D5C0A00" w14:textId="77777777" w:rsidR="00903A19" w:rsidRDefault="00903A19" w:rsidP="00903A19">
      <w:pPr>
        <w:ind w:firstLineChars="133" w:firstLine="279"/>
      </w:pPr>
    </w:p>
    <w:p w14:paraId="3C1DD6E2" w14:textId="27DFC88D" w:rsidR="00737FE2" w:rsidRDefault="00737FE2" w:rsidP="00903A19">
      <w:pPr>
        <w:ind w:firstLineChars="133" w:firstLine="279"/>
        <w:rPr>
          <w:ins w:id="99" w:author="後藤 祐実" w:date="2024-09-23T21:48:00Z" w16du:dateUtc="2024-09-23T12:48:00Z"/>
        </w:rPr>
      </w:pPr>
      <w:r>
        <w:rPr>
          <w:rFonts w:hint="eastAsia"/>
        </w:rPr>
        <w:lastRenderedPageBreak/>
        <w:t>第1世代は50万円を貯蓄、老年期には10％の金利がついて55万円になっているが、経済成長のほうが、より拡大ペースが速いので第2世代の若年層は60万円を消費できるようになっている。第2世代が老年期になった時の消費は66万円だが、第3世代の若年層の消費は72万円とやはり追いつかない。</w:t>
      </w:r>
    </w:p>
    <w:p w14:paraId="45C4E349" w14:textId="77777777" w:rsidR="00B654C6" w:rsidRDefault="00B654C6" w:rsidP="00B654C6">
      <w:pPr>
        <w:rPr>
          <w:ins w:id="100" w:author="後藤 祐実" w:date="2024-09-23T21:48:00Z" w16du:dateUtc="2024-09-23T12:48:00Z"/>
          <w:rFonts w:hint="eastAsia"/>
        </w:rPr>
        <w:pPrChange w:id="101" w:author="後藤 祐実" w:date="2024-09-23T21:48:00Z" w16du:dateUtc="2024-09-23T12:48:00Z">
          <w:pPr>
            <w:ind w:firstLineChars="133" w:firstLine="279"/>
          </w:pPr>
        </w:pPrChange>
      </w:pPr>
    </w:p>
    <w:p w14:paraId="021660AE" w14:textId="4D85577A" w:rsidR="00B654C6" w:rsidRDefault="00B654C6" w:rsidP="00903A19">
      <w:pPr>
        <w:ind w:firstLineChars="133" w:firstLine="279"/>
        <w:rPr>
          <w:rFonts w:hint="eastAsia"/>
        </w:rPr>
      </w:pPr>
      <w:ins w:id="102" w:author="後藤 祐実" w:date="2024-09-23T21:48:00Z" w16du:dateUtc="2024-09-23T12:48:00Z">
        <w:r w:rsidRPr="00B654C6">
          <w:rPr>
            <w:rFonts w:hint="eastAsia"/>
          </w:rPr>
          <w:t>成長率が金利を上回る、これはマクロ経済学では「動学的非効率」と呼ばれる状況だ。この状態では投資が飽和状態にあり、資本が過剰に蓄積されているため、通常は成長率を上回るはずの金利がそれを下まわっている。このような時には、市場取引では最適な資源配分は実現されない。政府が強制的に構成員間の資源を再配分することで、全体の満足度を向上させされる余地がある。</w:t>
        </w:r>
      </w:ins>
    </w:p>
    <w:p w14:paraId="55380354" w14:textId="1B1D11E9" w:rsidR="00903A19" w:rsidRDefault="00B654C6" w:rsidP="00737FE2">
      <w:pPr>
        <w:ind w:firstLineChars="133" w:firstLine="279"/>
      </w:pPr>
      <w:ins w:id="103" w:author="後藤 祐実" w:date="2024-09-23T21:48:00Z" w16du:dateUtc="2024-09-23T12:48:00Z">
        <w:r>
          <w:rPr>
            <w:rFonts w:hint="eastAsia"/>
          </w:rPr>
          <w:t>例えば</w:t>
        </w:r>
      </w:ins>
      <w:del w:id="104" w:author="後藤 祐実" w:date="2024-09-23T21:48:00Z" w16du:dateUtc="2024-09-23T12:48:00Z">
        <w:r w:rsidR="00903A19" w:rsidRPr="009F4B18" w:rsidDel="00B654C6">
          <w:delText>この</w:delText>
        </w:r>
        <w:r w:rsidR="00737FE2" w:rsidDel="00B654C6">
          <w:rPr>
            <w:rFonts w:hint="eastAsia"/>
          </w:rPr>
          <w:delText>時</w:delText>
        </w:r>
      </w:del>
      <w:r w:rsidR="00737FE2">
        <w:rPr>
          <w:rFonts w:hint="eastAsia"/>
        </w:rPr>
        <w:t>、もし</w:t>
      </w:r>
      <w:r w:rsidR="00903A19" w:rsidRPr="009F4B18">
        <w:t>政府が経済成長率と同じ金利</w:t>
      </w:r>
      <w:r w:rsidR="00737FE2">
        <w:rPr>
          <w:rFonts w:hint="eastAsia"/>
        </w:rPr>
        <w:t>20％の国債を発行した場合はどうなるだろうか。貯蓄の代わりに国債購入を選んだ第1世代は老年期に60万円を消費できる。第2世代は72万円と消費を増やすことができる。つまり、</w:t>
      </w:r>
      <w:r w:rsidR="00903A19" w:rsidRPr="009F4B18">
        <w:t>経済全体の資源配分の効率性を改善し、図8-1の状態に比べ、すべての世代の人々の消費水準を向上させることが可能である（図8-2）。</w:t>
      </w:r>
    </w:p>
    <w:p w14:paraId="28A15CB7" w14:textId="77777777" w:rsidR="00903A19" w:rsidRDefault="00903A19" w:rsidP="00903A19">
      <w:pPr>
        <w:ind w:firstLineChars="133" w:firstLine="279"/>
      </w:pPr>
    </w:p>
    <w:p w14:paraId="4EF92D9E" w14:textId="2628D85F" w:rsidR="00903A19" w:rsidRPr="009F4B18" w:rsidRDefault="00903A19" w:rsidP="00903A19">
      <w:pPr>
        <w:ind w:firstLineChars="133" w:firstLine="279"/>
      </w:pPr>
      <w:r w:rsidRPr="00903A19">
        <w:rPr>
          <w:noProof/>
        </w:rPr>
        <w:drawing>
          <wp:inline distT="0" distB="0" distL="0" distR="0" wp14:anchorId="08016D9C" wp14:editId="39D6BCE2">
            <wp:extent cx="4486901" cy="2476846"/>
            <wp:effectExtent l="0" t="0" r="0" b="0"/>
            <wp:docPr id="12318456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564" name="図 1" descr="ダイアグラム&#10;&#10;自動的に生成された説明"/>
                    <pic:cNvPicPr/>
                  </pic:nvPicPr>
                  <pic:blipFill>
                    <a:blip r:embed="rId31"/>
                    <a:stretch>
                      <a:fillRect/>
                    </a:stretch>
                  </pic:blipFill>
                  <pic:spPr>
                    <a:xfrm>
                      <a:off x="0" y="0"/>
                      <a:ext cx="4486901" cy="2476846"/>
                    </a:xfrm>
                    <a:prstGeom prst="rect">
                      <a:avLst/>
                    </a:prstGeom>
                  </pic:spPr>
                </pic:pic>
              </a:graphicData>
            </a:graphic>
          </wp:inline>
        </w:drawing>
      </w:r>
    </w:p>
    <w:p w14:paraId="60E48F38" w14:textId="32F01118" w:rsidR="00903A19" w:rsidRPr="009F4B18" w:rsidRDefault="00903A19" w:rsidP="00903A19">
      <w:pPr>
        <w:ind w:firstLineChars="133" w:firstLine="279"/>
      </w:pPr>
    </w:p>
    <w:p w14:paraId="0423EB16" w14:textId="6C28C833" w:rsidR="00903A19" w:rsidRPr="009F4B18" w:rsidRDefault="00903A19" w:rsidP="006C1A72">
      <w:pPr>
        <w:ind w:firstLineChars="133" w:firstLine="279"/>
      </w:pPr>
      <w:r w:rsidRPr="009F4B18">
        <w:t>出所：　著者作成。</w:t>
      </w:r>
    </w:p>
    <w:p w14:paraId="2C272507" w14:textId="33EB92A7" w:rsidR="006C1A72" w:rsidRDefault="00903A19" w:rsidP="00660164">
      <w:r w:rsidRPr="009F4B18">
        <w:t xml:space="preserve"> </w:t>
      </w:r>
    </w:p>
    <w:p w14:paraId="236BF2F7" w14:textId="37A35EA8" w:rsidR="006C1A72" w:rsidDel="00B654C6" w:rsidRDefault="006C1A72" w:rsidP="00903A19">
      <w:pPr>
        <w:ind w:firstLineChars="133" w:firstLine="279"/>
        <w:rPr>
          <w:del w:id="105" w:author="後藤 祐実" w:date="2024-09-23T21:48:00Z" w16du:dateUtc="2024-09-23T12:48:00Z"/>
        </w:rPr>
      </w:pPr>
      <w:commentRangeStart w:id="106"/>
      <w:del w:id="107" w:author="後藤 祐実" w:date="2024-09-23T21:48:00Z" w16du:dateUtc="2024-09-23T12:48:00Z">
        <w:r w:rsidRPr="006C1A72" w:rsidDel="00B654C6">
          <w:delText>成長率が金利を上回る</w:delText>
        </w:r>
        <w:r w:rsidDel="00B654C6">
          <w:rPr>
            <w:rFonts w:hint="eastAsia"/>
          </w:rPr>
          <w:delText>、これは</w:delText>
        </w:r>
        <w:r w:rsidRPr="006C1A72" w:rsidDel="00B654C6">
          <w:delText>マクロ経済学で</w:delText>
        </w:r>
        <w:r w:rsidDel="00B654C6">
          <w:rPr>
            <w:rFonts w:hint="eastAsia"/>
          </w:rPr>
          <w:delText>は</w:delText>
        </w:r>
        <w:r w:rsidRPr="006C1A72" w:rsidDel="00B654C6">
          <w:delText>「動学的非効率」と呼ばれる</w:delText>
        </w:r>
        <w:r w:rsidDel="00B654C6">
          <w:rPr>
            <w:rFonts w:hint="eastAsia"/>
          </w:rPr>
          <w:delText>状況だ。</w:delText>
        </w:r>
        <w:r w:rsidR="005E6962" w:rsidDel="00B654C6">
          <w:rPr>
            <w:rFonts w:hint="eastAsia"/>
          </w:rPr>
          <w:delText>この状態では</w:delText>
        </w:r>
        <w:r w:rsidRPr="006C1A72" w:rsidDel="00B654C6">
          <w:delText>投資が飽和状態</w:delText>
        </w:r>
        <w:r w:rsidR="005E6962" w:rsidDel="00B654C6">
          <w:rPr>
            <w:rFonts w:hint="eastAsia"/>
          </w:rPr>
          <w:delText>にあり、</w:delText>
        </w:r>
        <w:r w:rsidRPr="006C1A72" w:rsidDel="00B654C6">
          <w:delText>資本が過剰に蓄積されている</w:delText>
        </w:r>
        <w:r w:rsidDel="00B654C6">
          <w:rPr>
            <w:rFonts w:hint="eastAsia"/>
          </w:rPr>
          <w:delText>ため</w:delText>
        </w:r>
        <w:r w:rsidR="005E6962" w:rsidDel="00B654C6">
          <w:rPr>
            <w:rFonts w:hint="eastAsia"/>
          </w:rPr>
          <w:delText>、通常は成長率を上回るはずの</w:delText>
        </w:r>
        <w:r w:rsidDel="00B654C6">
          <w:rPr>
            <w:rFonts w:hint="eastAsia"/>
          </w:rPr>
          <w:delText>金利が</w:delText>
        </w:r>
        <w:r w:rsidR="005E6962" w:rsidDel="00B654C6">
          <w:rPr>
            <w:rFonts w:hint="eastAsia"/>
          </w:rPr>
          <w:delText>それを</w:delText>
        </w:r>
        <w:r w:rsidR="000C78A0" w:rsidDel="00B654C6">
          <w:rPr>
            <w:rFonts w:hint="eastAsia"/>
          </w:rPr>
          <w:delText>下</w:delText>
        </w:r>
        <w:r w:rsidR="005E6962" w:rsidDel="00B654C6">
          <w:rPr>
            <w:rFonts w:hint="eastAsia"/>
          </w:rPr>
          <w:delText>まわっている。このような</w:delText>
        </w:r>
        <w:r w:rsidDel="00B654C6">
          <w:rPr>
            <w:rFonts w:hint="eastAsia"/>
          </w:rPr>
          <w:delText>時には、</w:delText>
        </w:r>
        <w:r w:rsidRPr="006C1A72" w:rsidDel="00B654C6">
          <w:delText>市場取引</w:delText>
        </w:r>
        <w:r w:rsidDel="00B654C6">
          <w:rPr>
            <w:rFonts w:hint="eastAsia"/>
          </w:rPr>
          <w:delText>では</w:delText>
        </w:r>
        <w:r w:rsidRPr="006C1A72" w:rsidDel="00B654C6">
          <w:delText>最適な資源配分</w:delText>
        </w:r>
        <w:r w:rsidDel="00B654C6">
          <w:rPr>
            <w:rFonts w:hint="eastAsia"/>
          </w:rPr>
          <w:delText>は</w:delText>
        </w:r>
        <w:r w:rsidRPr="006C1A72" w:rsidDel="00B654C6">
          <w:delText>実現され</w:delText>
        </w:r>
        <w:r w:rsidDel="00B654C6">
          <w:rPr>
            <w:rFonts w:hint="eastAsia"/>
          </w:rPr>
          <w:delText>ない。</w:delText>
        </w:r>
        <w:r w:rsidRPr="006C1A72" w:rsidDel="00B654C6">
          <w:delText>政府が強制的に構成員間の資源を再配分することで、全体の満足度を向上させ</w:delText>
        </w:r>
        <w:r w:rsidDel="00B654C6">
          <w:rPr>
            <w:rFonts w:hint="eastAsia"/>
          </w:rPr>
          <w:delText>される</w:delText>
        </w:r>
        <w:r w:rsidRPr="006C1A72" w:rsidDel="00B654C6">
          <w:delText>余地がある。</w:delText>
        </w:r>
        <w:commentRangeEnd w:id="106"/>
        <w:r w:rsidDel="00B654C6">
          <w:rPr>
            <w:rStyle w:val="af1"/>
            <w:rFonts w:ascii="Century" w:eastAsia="ＭＳ 明朝" w:hAnsi="Century" w:cs="Times New Roman"/>
            <w14:ligatures w14:val="none"/>
          </w:rPr>
          <w:commentReference w:id="106"/>
        </w:r>
      </w:del>
    </w:p>
    <w:p w14:paraId="32B0ED19" w14:textId="77777777" w:rsidR="006C1A72" w:rsidRDefault="006C1A72" w:rsidP="00903A19">
      <w:pPr>
        <w:ind w:firstLineChars="133" w:firstLine="279"/>
      </w:pPr>
    </w:p>
    <w:p w14:paraId="22E54C52" w14:textId="5FFEA706" w:rsidR="006C1A72" w:rsidRDefault="006C1A72" w:rsidP="00903A19">
      <w:pPr>
        <w:ind w:firstLineChars="133" w:firstLine="279"/>
      </w:pPr>
      <w:r w:rsidRPr="00903A19">
        <w:rPr>
          <w:noProof/>
        </w:rPr>
        <w:lastRenderedPageBreak/>
        <w:drawing>
          <wp:inline distT="0" distB="0" distL="0" distR="0" wp14:anchorId="475A791B" wp14:editId="74E4D82C">
            <wp:extent cx="4086795" cy="2229161"/>
            <wp:effectExtent l="0" t="0" r="9525" b="0"/>
            <wp:docPr id="209948763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03607" name="図 1" descr="ダイアグラム&#10;&#10;自動的に生成された説明"/>
                    <pic:cNvPicPr/>
                  </pic:nvPicPr>
                  <pic:blipFill>
                    <a:blip r:embed="rId32"/>
                    <a:stretch>
                      <a:fillRect/>
                    </a:stretch>
                  </pic:blipFill>
                  <pic:spPr>
                    <a:xfrm>
                      <a:off x="0" y="0"/>
                      <a:ext cx="4086795" cy="2229161"/>
                    </a:xfrm>
                    <a:prstGeom prst="rect">
                      <a:avLst/>
                    </a:prstGeom>
                  </pic:spPr>
                </pic:pic>
              </a:graphicData>
            </a:graphic>
          </wp:inline>
        </w:drawing>
      </w:r>
    </w:p>
    <w:p w14:paraId="661D2AFB" w14:textId="77777777" w:rsidR="006C1A72" w:rsidRPr="009F4B18" w:rsidRDefault="006C1A72" w:rsidP="006C1A72">
      <w:pPr>
        <w:ind w:firstLineChars="133" w:firstLine="279"/>
      </w:pPr>
      <w:r w:rsidRPr="009F4B18">
        <w:t>出所：　著者作成。</w:t>
      </w:r>
    </w:p>
    <w:p w14:paraId="0806BCC6" w14:textId="77777777" w:rsidR="006C1A72" w:rsidRDefault="006C1A72" w:rsidP="006C1A72">
      <w:pPr>
        <w:ind w:firstLineChars="133" w:firstLine="279"/>
        <w:rPr>
          <w:ins w:id="108" w:author="後藤 祐実" w:date="2024-09-23T21:48:00Z" w16du:dateUtc="2024-09-23T12:48:00Z"/>
        </w:rPr>
      </w:pPr>
    </w:p>
    <w:p w14:paraId="3172A89A" w14:textId="77777777" w:rsidR="00B654C6" w:rsidRDefault="00B654C6" w:rsidP="006C1A72">
      <w:pPr>
        <w:ind w:firstLineChars="133" w:firstLine="279"/>
        <w:rPr>
          <w:rFonts w:hint="eastAsia"/>
        </w:rPr>
      </w:pPr>
    </w:p>
    <w:p w14:paraId="0B9F14D7" w14:textId="7A4A7B4D" w:rsidR="006C1A72" w:rsidRDefault="00B654C6" w:rsidP="006C1A72">
      <w:pPr>
        <w:ind w:firstLineChars="133" w:firstLine="279"/>
      </w:pPr>
      <w:ins w:id="109" w:author="後藤 祐実" w:date="2024-09-23T21:48:00Z" w16du:dateUtc="2024-09-23T12:48:00Z">
        <w:r>
          <w:rPr>
            <w:rFonts w:hint="eastAsia"/>
          </w:rPr>
          <w:t>もしくは</w:t>
        </w:r>
      </w:ins>
      <w:del w:id="110" w:author="後藤 祐実" w:date="2024-09-23T21:48:00Z" w16du:dateUtc="2024-09-23T12:48:00Z">
        <w:r w:rsidR="006C1A72" w:rsidDel="00B654C6">
          <w:rPr>
            <w:rFonts w:hint="eastAsia"/>
          </w:rPr>
          <w:delText>そして</w:delText>
        </w:r>
      </w:del>
      <w:r w:rsidR="006C1A72">
        <w:rPr>
          <w:rFonts w:hint="eastAsia"/>
        </w:rPr>
        <w:t>、政府の介入がなくても、各世代が</w:t>
      </w:r>
      <w:r w:rsidR="00903A19" w:rsidRPr="009F4B18">
        <w:t>経済成長に連動して価値が上昇するような資産、たとえば不動産資産</w:t>
      </w:r>
      <w:r w:rsidR="006C1A72">
        <w:rPr>
          <w:rFonts w:hint="eastAsia"/>
        </w:rPr>
        <w:t>に投資することでも</w:t>
      </w:r>
      <w:r w:rsidR="00903A19" w:rsidRPr="009F4B18">
        <w:t>動学的非効率</w:t>
      </w:r>
      <w:r w:rsidR="006C1A72">
        <w:rPr>
          <w:rFonts w:hint="eastAsia"/>
        </w:rPr>
        <w:t>は</w:t>
      </w:r>
      <w:r w:rsidR="00903A19" w:rsidRPr="009F4B18">
        <w:t>解消</w:t>
      </w:r>
      <w:r w:rsidR="006C1A72">
        <w:rPr>
          <w:rFonts w:hint="eastAsia"/>
        </w:rPr>
        <w:t>できる。国債の代わりに投資利回り20％の不動産物件に投資したしても同じ結果が得られるわけだ</w:t>
      </w:r>
      <w:r w:rsidR="00903A19" w:rsidRPr="009F4B18">
        <w:t>（図8-3）。</w:t>
      </w:r>
    </w:p>
    <w:p w14:paraId="2D74ACDB" w14:textId="4C7D41EE" w:rsidR="00306B9B" w:rsidRDefault="006C1A72" w:rsidP="006C1A72">
      <w:pPr>
        <w:ind w:firstLineChars="133" w:firstLine="279"/>
      </w:pPr>
      <w:r>
        <w:rPr>
          <w:rFonts w:hint="eastAsia"/>
        </w:rPr>
        <w:t>この</w:t>
      </w:r>
      <w:r w:rsidR="00903A19" w:rsidRPr="009F4B18">
        <w:t>世代間</w:t>
      </w:r>
      <w:r>
        <w:rPr>
          <w:rFonts w:hint="eastAsia"/>
        </w:rPr>
        <w:t>の</w:t>
      </w:r>
      <w:r w:rsidR="00903A19" w:rsidRPr="009F4B18">
        <w:t>効率的な資金移転には、</w:t>
      </w:r>
      <w:r>
        <w:rPr>
          <w:rFonts w:hint="eastAsia"/>
        </w:rPr>
        <w:t>「ファンダメンタルズより高く取引される資産があり、しかもその価値は年々上昇すること」が</w:t>
      </w:r>
      <w:r w:rsidR="00903A19" w:rsidRPr="009F4B18">
        <w:t>必要</w:t>
      </w:r>
      <w:r>
        <w:rPr>
          <w:rFonts w:hint="eastAsia"/>
        </w:rPr>
        <w:t>だと、ティロール教授は</w:t>
      </w:r>
      <w:r w:rsidR="00903A19" w:rsidRPr="009F4B18">
        <w:t>証明した。</w:t>
      </w:r>
      <w:r w:rsidR="00306B9B">
        <w:rPr>
          <w:rFonts w:hint="eastAsia"/>
        </w:rPr>
        <w:t>前述した「低金利下での高成長」、より厳密に言えば成長率が金利を上回っていることと会わせて、この2つ</w:t>
      </w:r>
      <w:r w:rsidR="00903A19" w:rsidRPr="009F4B18">
        <w:t>が「合理的バブル」が発生する</w:t>
      </w:r>
      <w:r w:rsidR="00306B9B">
        <w:rPr>
          <w:rFonts w:hint="eastAsia"/>
        </w:rPr>
        <w:t>条件となる。</w:t>
      </w:r>
    </w:p>
    <w:p w14:paraId="18155C7F" w14:textId="7C572230" w:rsidR="006C1A72" w:rsidRPr="006C1A72" w:rsidRDefault="006C1A72" w:rsidP="006C1A72">
      <w:pPr>
        <w:ind w:firstLineChars="133" w:firstLine="279"/>
      </w:pPr>
      <w:r w:rsidRPr="006C1A72">
        <w:t>近年</w:t>
      </w:r>
      <w:r>
        <w:rPr>
          <w:rFonts w:hint="eastAsia"/>
        </w:rPr>
        <w:t>、</w:t>
      </w:r>
      <w:r w:rsidRPr="006C1A72">
        <w:t>この合理的なバブル</w:t>
      </w:r>
      <w:r>
        <w:rPr>
          <w:rFonts w:hint="eastAsia"/>
        </w:rPr>
        <w:t>という理論</w:t>
      </w:r>
      <w:r w:rsidRPr="006C1A72">
        <w:t>は</w:t>
      </w:r>
      <w:r>
        <w:rPr>
          <w:rFonts w:hint="eastAsia"/>
        </w:rPr>
        <w:t>、</w:t>
      </w:r>
      <w:r w:rsidRPr="006C1A72">
        <w:t>改めて注目を集めるようになっている。</w:t>
      </w:r>
      <w:r>
        <w:rPr>
          <w:rFonts w:hint="eastAsia"/>
        </w:rPr>
        <w:t>コロナ以前の</w:t>
      </w:r>
      <w:r w:rsidRPr="006C1A72">
        <w:t>世界経済</w:t>
      </w:r>
      <w:r>
        <w:rPr>
          <w:rFonts w:hint="eastAsia"/>
        </w:rPr>
        <w:t>は長らく低</w:t>
      </w:r>
      <w:r w:rsidRPr="006C1A72">
        <w:t>定金利時代</w:t>
      </w:r>
      <w:r>
        <w:rPr>
          <w:rFonts w:hint="eastAsia"/>
        </w:rPr>
        <w:t>が続き、</w:t>
      </w:r>
      <w:r w:rsidRPr="006C1A72">
        <w:t>成長率が金利を上回る状況が続いてい</w:t>
      </w:r>
      <w:r>
        <w:rPr>
          <w:rFonts w:hint="eastAsia"/>
        </w:rPr>
        <w:t>た。ゆえに、世界各国の</w:t>
      </w:r>
      <w:r w:rsidRPr="006C1A72">
        <w:t>さまざまな資産</w:t>
      </w:r>
      <w:r>
        <w:rPr>
          <w:rFonts w:hint="eastAsia"/>
        </w:rPr>
        <w:t>で合理的</w:t>
      </w:r>
      <w:r w:rsidRPr="006C1A72">
        <w:t>バブルが</w:t>
      </w:r>
      <w:r>
        <w:rPr>
          <w:rFonts w:hint="eastAsia"/>
        </w:rPr>
        <w:t>起きているのではないかと</w:t>
      </w:r>
      <w:r w:rsidRPr="006C1A72">
        <w:t>指摘</w:t>
      </w:r>
      <w:r>
        <w:rPr>
          <w:rFonts w:hint="eastAsia"/>
        </w:rPr>
        <w:t>さ</w:t>
      </w:r>
      <w:r w:rsidRPr="006C1A72">
        <w:t>れるようになってきたからだ。</w:t>
      </w:r>
    </w:p>
    <w:p w14:paraId="5FA0513B" w14:textId="77777777" w:rsidR="00A875C1" w:rsidRDefault="006C1A72" w:rsidP="00A875C1">
      <w:pPr>
        <w:ind w:firstLineChars="133" w:firstLine="279"/>
      </w:pPr>
      <w:r w:rsidRPr="006C1A72">
        <w:t>たとえば、櫻川（2022）は、成長率が金利を上回る状態が持続するとき、定常状態の経済でもGDP成長率を上回らない程度の資産バブルが長期間持続すると指摘した。このような持続するバブルこそが「合理的バブル」にほかならない。櫻川はまた、成長率が金利を上回る「低金利の経済」のもとでは、バブルは次々と対象を変えながら流転していくことを主張している。たとえば、1980年代における不動産と株式のバブルが終焉した後の日本経済では、国債がバブルの対象となっており、そのことが日本の巨額の財政赤字を支えているという。</w:t>
      </w:r>
      <w:r w:rsidR="00903A19" w:rsidRPr="009F4B18">
        <w:t>要するに、低金利の下での高成長と合理的バブルの発生とは表裏一体なのだ。</w:t>
      </w:r>
    </w:p>
    <w:p w14:paraId="53900295" w14:textId="4670353C" w:rsidR="00A875C1" w:rsidRPr="009F4B18" w:rsidRDefault="00A875C1" w:rsidP="00660164">
      <w:pPr>
        <w:ind w:firstLineChars="133" w:firstLine="279"/>
      </w:pPr>
      <w:commentRangeStart w:id="111"/>
      <w:r w:rsidRPr="009F4B18">
        <w:lastRenderedPageBreak/>
        <w:t>中国は日本に比べてはるかに高い成長率を持続してきたし、GDPの水準を上回るような公的債務の拡大が生じているわけでもない</w:t>
      </w:r>
      <w:r>
        <w:rPr>
          <w:rFonts w:hint="eastAsia"/>
        </w:rPr>
        <w:t>。そう、中国では国債ではなく、不動産を対象とした、</w:t>
      </w:r>
      <w:r w:rsidRPr="009F4B18">
        <w:t>「合理的バブル」が生じてきたのではないだろうか。</w:t>
      </w:r>
      <w:commentRangeEnd w:id="111"/>
      <w:r w:rsidR="00B654C6">
        <w:rPr>
          <w:rStyle w:val="af1"/>
          <w:rFonts w:ascii="Century" w:eastAsia="ＭＳ 明朝" w:hAnsi="Century" w:cs="Times New Roman"/>
          <w14:ligatures w14:val="none"/>
        </w:rPr>
        <w:commentReference w:id="111"/>
      </w:r>
    </w:p>
    <w:p w14:paraId="4A163C06" w14:textId="77777777" w:rsidR="00A875C1" w:rsidRDefault="00A875C1" w:rsidP="00A875C1">
      <w:pPr>
        <w:ind w:left="210" w:right="210" w:firstLineChars="133" w:firstLine="279"/>
        <w:rPr>
          <w:b/>
          <w:bCs/>
        </w:rPr>
      </w:pPr>
    </w:p>
    <w:p w14:paraId="1D4C6E96" w14:textId="4A4B695F" w:rsidR="00A875C1" w:rsidRPr="009F4B18" w:rsidRDefault="00A875C1" w:rsidP="00A875C1">
      <w:pPr>
        <w:ind w:left="210" w:right="210" w:firstLineChars="133" w:firstLine="279"/>
      </w:pPr>
      <w:r w:rsidRPr="009F4B18">
        <w:rPr>
          <w:b/>
          <w:bCs/>
        </w:rPr>
        <w:t>図7　GDP成長率と平均貸出の推移</w:t>
      </w:r>
    </w:p>
    <w:p w14:paraId="183B2026" w14:textId="77777777" w:rsidR="00A875C1" w:rsidRPr="009F4B18" w:rsidRDefault="00A875C1" w:rsidP="00A875C1">
      <w:pPr>
        <w:ind w:left="210" w:right="210" w:firstLineChars="133" w:firstLine="279"/>
      </w:pPr>
      <w:r w:rsidRPr="00903A19">
        <w:rPr>
          <w:noProof/>
        </w:rPr>
        <w:drawing>
          <wp:inline distT="0" distB="0" distL="0" distR="0" wp14:anchorId="38B70D5F" wp14:editId="6188C396">
            <wp:extent cx="4086795" cy="2743583"/>
            <wp:effectExtent l="0" t="0" r="0" b="0"/>
            <wp:docPr id="142840865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85038" name="図 1" descr="グラフ, 折れ線グラフ&#10;&#10;自動的に生成された説明"/>
                    <pic:cNvPicPr/>
                  </pic:nvPicPr>
                  <pic:blipFill>
                    <a:blip r:embed="rId33"/>
                    <a:stretch>
                      <a:fillRect/>
                    </a:stretch>
                  </pic:blipFill>
                  <pic:spPr>
                    <a:xfrm>
                      <a:off x="0" y="0"/>
                      <a:ext cx="4086795" cy="2743583"/>
                    </a:xfrm>
                    <a:prstGeom prst="rect">
                      <a:avLst/>
                    </a:prstGeom>
                  </pic:spPr>
                </pic:pic>
              </a:graphicData>
            </a:graphic>
          </wp:inline>
        </w:drawing>
      </w:r>
    </w:p>
    <w:p w14:paraId="2F4D195D" w14:textId="77777777" w:rsidR="00A875C1" w:rsidRDefault="00A875C1" w:rsidP="00A875C1">
      <w:pPr>
        <w:ind w:left="210" w:right="210" w:firstLineChars="133" w:firstLine="279"/>
      </w:pPr>
      <w:r w:rsidRPr="009F4B18">
        <w:t>出所：　CEIC Data、国家数拠点</w:t>
      </w:r>
    </w:p>
    <w:p w14:paraId="20A2B51B" w14:textId="77777777" w:rsidR="00A875C1" w:rsidRPr="009F4B18" w:rsidRDefault="00A875C1" w:rsidP="00A875C1">
      <w:pPr>
        <w:ind w:left="210" w:right="210" w:firstLineChars="133" w:firstLine="279"/>
      </w:pPr>
      <w:r w:rsidRPr="009F4B18">
        <w:t>注：　実質平均貸出金利は、金融機関貸出金利の加重平均値を、商品小売価格指数によって実質化したもの。</w:t>
      </w:r>
    </w:p>
    <w:p w14:paraId="703BB3D7" w14:textId="77777777" w:rsidR="00A875C1" w:rsidRDefault="00A875C1" w:rsidP="00A875C1">
      <w:pPr>
        <w:ind w:left="210" w:right="210" w:firstLineChars="133" w:firstLine="279"/>
      </w:pPr>
    </w:p>
    <w:p w14:paraId="21D13ED8" w14:textId="15617767" w:rsidR="00A875C1" w:rsidRDefault="00A875C1" w:rsidP="00A875C1">
      <w:pPr>
        <w:ind w:left="210" w:right="210" w:firstLineChars="133" w:firstLine="279"/>
      </w:pPr>
      <w:commentRangeStart w:id="112"/>
      <w:r>
        <w:rPr>
          <w:rFonts w:hint="eastAsia"/>
        </w:rPr>
        <w:t>図7を見ると、</w:t>
      </w:r>
      <w:r w:rsidRPr="009F4B18">
        <w:t>中国においても、リーマンショック後から一貫して成長率が平均貸出金利を上回る状態が続いていた。</w:t>
      </w:r>
      <w:r w:rsidR="000C78A0">
        <w:rPr>
          <w:rFonts w:hint="eastAsia"/>
        </w:rPr>
        <w:t>また、同時期に</w:t>
      </w:r>
      <w:r w:rsidR="00306B9B">
        <w:rPr>
          <w:rFonts w:hint="eastAsia"/>
        </w:rPr>
        <w:t>住宅価格上昇率も５％弱という水準で安定してい</w:t>
      </w:r>
      <w:r w:rsidR="000C78A0">
        <w:rPr>
          <w:rFonts w:hint="eastAsia"/>
        </w:rPr>
        <w:t>た</w:t>
      </w:r>
      <w:r w:rsidR="00306B9B">
        <w:rPr>
          <w:rFonts w:hint="eastAsia"/>
        </w:rPr>
        <w:t>。</w:t>
      </w:r>
      <w:r w:rsidR="000C78A0">
        <w:rPr>
          <w:rFonts w:hint="eastAsia"/>
        </w:rPr>
        <w:t>この時期の中国経済が、先ほどに述べた</w:t>
      </w:r>
      <w:r w:rsidR="00306B9B">
        <w:rPr>
          <w:rFonts w:hint="eastAsia"/>
        </w:rPr>
        <w:t>合理的バブル</w:t>
      </w:r>
      <w:commentRangeEnd w:id="112"/>
      <w:r w:rsidR="00840D90">
        <w:rPr>
          <w:rStyle w:val="af1"/>
          <w:rFonts w:ascii="Century" w:eastAsia="ＭＳ 明朝" w:hAnsi="Century" w:cs="Times New Roman"/>
          <w14:ligatures w14:val="none"/>
        </w:rPr>
        <w:commentReference w:id="112"/>
      </w:r>
      <w:r w:rsidR="00306B9B">
        <w:rPr>
          <w:rFonts w:hint="eastAsia"/>
        </w:rPr>
        <w:t>を生み出す２つの条件を備えていたことがわかる。</w:t>
      </w:r>
    </w:p>
    <w:p w14:paraId="7B625206" w14:textId="34C4C57A" w:rsidR="00903A19" w:rsidRPr="00660164" w:rsidRDefault="005E6962" w:rsidP="00903A19">
      <w:pPr>
        <w:ind w:firstLineChars="133" w:firstLine="279"/>
        <w:rPr>
          <w:highlight w:val="red"/>
        </w:rPr>
      </w:pPr>
      <w:r>
        <w:rPr>
          <w:rFonts w:hint="eastAsia"/>
          <w:highlight w:val="red"/>
        </w:rPr>
        <w:t>中国において、</w:t>
      </w:r>
      <w:r w:rsidR="00903A19" w:rsidRPr="00660164">
        <w:rPr>
          <w:highlight w:val="red"/>
        </w:rPr>
        <w:t>このような</w:t>
      </w:r>
      <w:r w:rsidR="00F2633D">
        <w:rPr>
          <w:rFonts w:hint="eastAsia"/>
          <w:highlight w:val="red"/>
        </w:rPr>
        <w:t>「合理的バブル」</w:t>
      </w:r>
      <w:r>
        <w:rPr>
          <w:rFonts w:hint="eastAsia"/>
          <w:highlight w:val="red"/>
        </w:rPr>
        <w:t>を生み出すための条件が成立したのは、</w:t>
      </w:r>
      <w:r w:rsidR="00903A19" w:rsidRPr="00660164">
        <w:rPr>
          <w:highlight w:val="red"/>
        </w:rPr>
        <w:t>胡錦濤政権においてのことであった。</w:t>
      </w:r>
      <w:r w:rsidR="000C78A0">
        <w:rPr>
          <w:rFonts w:hint="eastAsia"/>
          <w:highlight w:val="red"/>
        </w:rPr>
        <w:t>先ほども述べたように、</w:t>
      </w:r>
      <w:r w:rsidR="00A451A6">
        <w:rPr>
          <w:rFonts w:hint="eastAsia"/>
          <w:highlight w:val="red"/>
        </w:rPr>
        <w:t>合理的バブル</w:t>
      </w:r>
      <w:r w:rsidR="0023519C">
        <w:rPr>
          <w:rFonts w:hint="eastAsia"/>
          <w:highlight w:val="red"/>
        </w:rPr>
        <w:t>の温床となる</w:t>
      </w:r>
      <w:r w:rsidR="000C78A0">
        <w:rPr>
          <w:rFonts w:hint="eastAsia"/>
        </w:rPr>
        <w:t>いわゆる</w:t>
      </w:r>
      <w:r w:rsidR="000C78A0" w:rsidRPr="000C78A0">
        <w:rPr>
          <w:rFonts w:hint="eastAsia"/>
        </w:rPr>
        <w:t>「動学的非効率」と呼ばれる状況</w:t>
      </w:r>
      <w:r w:rsidR="0023519C">
        <w:rPr>
          <w:rFonts w:hint="eastAsia"/>
        </w:rPr>
        <w:t>と</w:t>
      </w:r>
      <w:r w:rsidR="000C78A0" w:rsidRPr="000C78A0">
        <w:rPr>
          <w:rFonts w:hint="eastAsia"/>
        </w:rPr>
        <w:t>は</w:t>
      </w:r>
      <w:r w:rsidR="000C78A0">
        <w:rPr>
          <w:rFonts w:hint="eastAsia"/>
        </w:rPr>
        <w:t>、</w:t>
      </w:r>
      <w:r w:rsidR="000C78A0" w:rsidRPr="000C78A0">
        <w:rPr>
          <w:rFonts w:hint="eastAsia"/>
        </w:rPr>
        <w:t>投資が飽和状態にあり、資本が過剰に蓄積されているため、通常は成長率を上回るはずの金利がそれを下ま</w:t>
      </w:r>
      <w:r w:rsidR="0023519C">
        <w:rPr>
          <w:rFonts w:hint="eastAsia"/>
        </w:rPr>
        <w:t>わるような状況を指す</w:t>
      </w:r>
      <w:r w:rsidR="000C78A0" w:rsidRPr="000C78A0">
        <w:rPr>
          <w:rFonts w:hint="eastAsia"/>
        </w:rPr>
        <w:t>。</w:t>
      </w:r>
      <w:r w:rsidR="000C78A0">
        <w:rPr>
          <w:rFonts w:hint="eastAsia"/>
          <w:highlight w:val="red"/>
        </w:rPr>
        <w:t>胡錦濤政権</w:t>
      </w:r>
      <w:r>
        <w:rPr>
          <w:rFonts w:hint="eastAsia"/>
          <w:highlight w:val="red"/>
        </w:rPr>
        <w:t>期</w:t>
      </w:r>
      <w:ins w:id="113" w:author="後藤 祐実" w:date="2024-09-23T21:52:00Z" w16du:dateUtc="2024-09-23T12:52:00Z">
        <w:r w:rsidR="00F31AFD">
          <w:rPr>
            <w:rFonts w:hint="eastAsia"/>
            <w:highlight w:val="red"/>
          </w:rPr>
          <w:t>（2002～2012年）</w:t>
        </w:r>
      </w:ins>
      <w:r>
        <w:rPr>
          <w:rFonts w:hint="eastAsia"/>
          <w:highlight w:val="red"/>
        </w:rPr>
        <w:t>において</w:t>
      </w:r>
      <w:r w:rsidR="00A451A6">
        <w:rPr>
          <w:rFonts w:hint="eastAsia"/>
          <w:highlight w:val="red"/>
        </w:rPr>
        <w:t>は</w:t>
      </w:r>
      <w:r>
        <w:rPr>
          <w:rFonts w:hint="eastAsia"/>
          <w:highlight w:val="red"/>
        </w:rPr>
        <w:t>、</w:t>
      </w:r>
      <w:r w:rsidR="00903A19" w:rsidRPr="00660164">
        <w:rPr>
          <w:highlight w:val="red"/>
        </w:rPr>
        <w:t>①国有企業改革、企業間競争の激化などに伴う労働分配率の趨勢的低下、②金融機関からの借入れが困難な非国有企業が内部留保（企業貯蓄）を増加、③社会保障整備の遅れによる家計部門の高い貯蓄率など</w:t>
      </w:r>
      <w:r w:rsidR="00A451A6">
        <w:rPr>
          <w:rFonts w:hint="eastAsia"/>
          <w:highlight w:val="red"/>
        </w:rPr>
        <w:t>が</w:t>
      </w:r>
      <w:r w:rsidR="00903A19" w:rsidRPr="00660164">
        <w:rPr>
          <w:highlight w:val="red"/>
        </w:rPr>
        <w:t>深刻化した（梶谷、2018）。</w:t>
      </w:r>
      <w:r w:rsidR="00A451A6">
        <w:rPr>
          <w:rFonts w:hint="eastAsia"/>
          <w:highlight w:val="red"/>
        </w:rPr>
        <w:t>このことは、</w:t>
      </w:r>
      <w:r w:rsidR="0023519C" w:rsidRPr="0023519C">
        <w:rPr>
          <w:rFonts w:hint="eastAsia"/>
        </w:rPr>
        <w:t>資本が過剰に蓄積され</w:t>
      </w:r>
      <w:r w:rsidR="0023519C">
        <w:rPr>
          <w:rFonts w:hint="eastAsia"/>
        </w:rPr>
        <w:t>ていく状態、すなわち</w:t>
      </w:r>
      <w:r w:rsidR="0023519C" w:rsidRPr="0023519C">
        <w:rPr>
          <w:rFonts w:hint="eastAsia"/>
        </w:rPr>
        <w:t>「動学的非効率」</w:t>
      </w:r>
      <w:r w:rsidR="0023519C">
        <w:rPr>
          <w:rFonts w:hint="eastAsia"/>
        </w:rPr>
        <w:t>な状態をもたらしやすかったと考えられるからだ。</w:t>
      </w:r>
    </w:p>
    <w:p w14:paraId="59AB8666" w14:textId="79B16C85" w:rsidR="0023519C" w:rsidRDefault="00903A19" w:rsidP="0023519C">
      <w:pPr>
        <w:ind w:firstLineChars="133" w:firstLine="279"/>
        <w:rPr>
          <w:highlight w:val="red"/>
        </w:rPr>
      </w:pPr>
      <w:commentRangeStart w:id="114"/>
      <w:r w:rsidRPr="00660164">
        <w:rPr>
          <w:highlight w:val="red"/>
        </w:rPr>
        <w:lastRenderedPageBreak/>
        <w:t>特に、リーマンショック後の景気刺激策は、市場に対する政府の介入の度合いを増大させ、</w:t>
      </w:r>
      <w:commentRangeEnd w:id="114"/>
      <w:r w:rsidR="00F31AFD">
        <w:rPr>
          <w:rStyle w:val="af1"/>
          <w:rFonts w:ascii="Century" w:eastAsia="ＭＳ 明朝" w:hAnsi="Century" w:cs="Times New Roman"/>
          <w14:ligatures w14:val="none"/>
        </w:rPr>
        <w:commentReference w:id="114"/>
      </w:r>
      <w:r w:rsidRPr="00660164">
        <w:rPr>
          <w:highlight w:val="red"/>
        </w:rPr>
        <w:t>「国進民退」と一部の経済学者などから批判される事態を招いた。そのような地方政府主導の過剰な固定資本投資とセットになった一連の景気刺激策は、</w:t>
      </w:r>
      <w:r w:rsidR="0023519C">
        <w:rPr>
          <w:rFonts w:hint="eastAsia"/>
          <w:highlight w:val="red"/>
        </w:rPr>
        <w:t>上記のような資本が過剰に蓄積されている状況を一層深刻化させたと考えられる。図7が示すように、リーマンショック後の中国経済において、成長率が金利を上回るとともに、住宅価格が一定の比率で上昇するという現象が続いた背景には、胡錦濤政権期にこのような過剰な資本蓄積が慢性化したことがある。</w:t>
      </w:r>
    </w:p>
    <w:p w14:paraId="05F1B1CF" w14:textId="6AE1AB12" w:rsidR="00903A19" w:rsidRPr="00660164" w:rsidRDefault="00903A19" w:rsidP="00481E01">
      <w:pPr>
        <w:rPr>
          <w:highlight w:val="red"/>
        </w:rPr>
      </w:pPr>
    </w:p>
    <w:p w14:paraId="4F8AC518" w14:textId="0E5460EC" w:rsidR="007B7479" w:rsidRDefault="007B7479" w:rsidP="007B7479">
      <w:pPr>
        <w:ind w:left="210" w:right="210" w:firstLineChars="133" w:firstLine="279"/>
      </w:pPr>
      <w:r w:rsidRPr="00306B9B">
        <w:rPr>
          <w:rFonts w:hint="eastAsia"/>
        </w:rPr>
        <w:t>なお、</w:t>
      </w:r>
      <w:r w:rsidRPr="00E048E0">
        <w:t>図7</w:t>
      </w:r>
      <w:r w:rsidRPr="00E048E0">
        <w:rPr>
          <w:rFonts w:hint="eastAsia"/>
        </w:rPr>
        <w:t>を見ると、</w:t>
      </w:r>
      <w:r w:rsidRPr="00E048E0">
        <w:t>実質GDP成長率と実質平均貸出金利は</w:t>
      </w:r>
      <w:r w:rsidRPr="00E048E0">
        <w:rPr>
          <w:rFonts w:hint="eastAsia"/>
        </w:rPr>
        <w:t>２０２１</w:t>
      </w:r>
      <w:r w:rsidRPr="00E048E0">
        <w:t>年から</w:t>
      </w:r>
      <w:r w:rsidRPr="00E048E0">
        <w:rPr>
          <w:rFonts w:hint="eastAsia"/>
        </w:rPr>
        <w:t>２０２２</w:t>
      </w:r>
      <w:r w:rsidRPr="00E048E0">
        <w:t>年にかけてきわめて接近している。</w:t>
      </w:r>
      <w:r>
        <w:rPr>
          <w:rFonts w:hint="eastAsia"/>
        </w:rPr>
        <w:t>合理的バブル</w:t>
      </w:r>
      <w:r w:rsidR="000C78A0">
        <w:rPr>
          <w:rFonts w:hint="eastAsia"/>
        </w:rPr>
        <w:t>が</w:t>
      </w:r>
      <w:r>
        <w:rPr>
          <w:rFonts w:hint="eastAsia"/>
        </w:rPr>
        <w:t>発生</w:t>
      </w:r>
      <w:r w:rsidR="000C78A0">
        <w:rPr>
          <w:rFonts w:hint="eastAsia"/>
        </w:rPr>
        <w:t>するために必要な成長率＞金利という条件が自明のものではなくなって</w:t>
      </w:r>
      <w:r>
        <w:rPr>
          <w:rFonts w:hint="eastAsia"/>
        </w:rPr>
        <w:t>いるのだ。この成長率と金利の接近が２０２１年から始まった</w:t>
      </w:r>
      <w:r w:rsidRPr="00E048E0">
        <w:t>不動産市場の低迷とも大きく関係している</w:t>
      </w:r>
      <w:r>
        <w:rPr>
          <w:rFonts w:hint="eastAsia"/>
        </w:rPr>
        <w:t>と見ている。</w:t>
      </w:r>
    </w:p>
    <w:p w14:paraId="658659C7" w14:textId="77777777" w:rsidR="007B7479" w:rsidRPr="007B7479" w:rsidRDefault="007B7479" w:rsidP="00903A19">
      <w:pPr>
        <w:ind w:firstLineChars="133" w:firstLine="279"/>
      </w:pPr>
    </w:p>
    <w:p w14:paraId="10307B86" w14:textId="77777777" w:rsidR="007B7479" w:rsidRPr="009F4B18" w:rsidRDefault="007B7479" w:rsidP="00903A19">
      <w:pPr>
        <w:ind w:firstLineChars="133" w:firstLine="279"/>
      </w:pPr>
    </w:p>
    <w:p w14:paraId="59AF0526" w14:textId="77777777" w:rsidR="00903A19" w:rsidRPr="009F4B18" w:rsidRDefault="00903A19" w:rsidP="00903A19">
      <w:pPr>
        <w:pStyle w:val="3"/>
      </w:pPr>
      <w:r w:rsidRPr="009F4B18">
        <w:t>賦課方式の社会保障の不備</w:t>
      </w:r>
    </w:p>
    <w:p w14:paraId="7B99C5CF" w14:textId="77777777" w:rsidR="007B7479" w:rsidRDefault="007B7479" w:rsidP="00903A19">
      <w:pPr>
        <w:ind w:firstLineChars="133" w:firstLine="279"/>
      </w:pPr>
    </w:p>
    <w:p w14:paraId="350707E9" w14:textId="0362EB85" w:rsidR="007B7479" w:rsidRDefault="007B7479" w:rsidP="00903A19">
      <w:pPr>
        <w:ind w:firstLineChars="133" w:firstLine="279"/>
      </w:pPr>
      <w:r>
        <w:rPr>
          <w:rFonts w:hint="eastAsia"/>
        </w:rPr>
        <w:t>ここまで合理的バブルという視点から、中国で長期にわたり不動産がファンダメンタルズ以上の価格で取引されていたことを分析してきた。ここでもう一つ、社会保障の不備が合理的バブルに拍車をかけたことを付け加えておきたい。</w:t>
      </w:r>
    </w:p>
    <w:p w14:paraId="530D29FB" w14:textId="0780D44C" w:rsidR="00D50114" w:rsidRDefault="00903A19" w:rsidP="00D50114">
      <w:pPr>
        <w:ind w:firstLineChars="133" w:firstLine="279"/>
      </w:pPr>
      <w:r w:rsidRPr="009F4B18">
        <w:t>中国の公的年金制度</w:t>
      </w:r>
      <w:r w:rsidR="007B7479">
        <w:rPr>
          <w:rFonts w:hint="eastAsia"/>
        </w:rPr>
        <w:t>は公務員</w:t>
      </w:r>
      <w:r w:rsidR="00851E90">
        <w:rPr>
          <w:rFonts w:hint="eastAsia"/>
        </w:rPr>
        <w:t>や公共病院医師や公立学校教師</w:t>
      </w:r>
      <w:r w:rsidR="007B7479">
        <w:rPr>
          <w:rFonts w:hint="eastAsia"/>
        </w:rPr>
        <w:t>が加入する</w:t>
      </w:r>
      <w:r w:rsidRPr="009F4B18">
        <w:t>公務員基本年金</w:t>
      </w:r>
      <w:r w:rsidR="007B7479">
        <w:rPr>
          <w:rFonts w:hint="eastAsia"/>
        </w:rPr>
        <w:t>、企業</w:t>
      </w:r>
      <w:r w:rsidR="00851E90">
        <w:rPr>
          <w:rFonts w:hint="eastAsia"/>
        </w:rPr>
        <w:t>被雇用者</w:t>
      </w:r>
      <w:r w:rsidR="007B7479">
        <w:rPr>
          <w:rFonts w:hint="eastAsia"/>
        </w:rPr>
        <w:t>が加入する</w:t>
      </w:r>
      <w:r w:rsidRPr="009F4B18">
        <w:t>都市職工基本年金、そして</w:t>
      </w:r>
      <w:r w:rsidR="00851E90">
        <w:rPr>
          <w:rFonts w:hint="eastAsia"/>
        </w:rPr>
        <w:t>それ以外の人々を対象とした</w:t>
      </w:r>
      <w:r w:rsidRPr="009F4B18">
        <w:t>都市</w:t>
      </w:r>
      <w:r w:rsidR="00851E90">
        <w:rPr>
          <w:rFonts w:hint="eastAsia"/>
        </w:rPr>
        <w:t>・</w:t>
      </w:r>
      <w:r w:rsidRPr="009F4B18">
        <w:t>農村住民基本年金がある。</w:t>
      </w:r>
      <w:r w:rsidR="00851E90">
        <w:rPr>
          <w:rFonts w:hint="eastAsia"/>
        </w:rPr>
        <w:t>公務員の年金はきわめて手厚い一方で、残る二者はきわめて不十分な支給しかない。</w:t>
      </w:r>
      <w:r w:rsidR="00851E90" w:rsidRPr="009F4B18">
        <w:t>都市</w:t>
      </w:r>
      <w:r w:rsidR="00851E90">
        <w:rPr>
          <w:rFonts w:hint="eastAsia"/>
        </w:rPr>
        <w:t>・</w:t>
      </w:r>
      <w:r w:rsidR="00851E90" w:rsidRPr="009F4B18">
        <w:t>農村住民基本年金</w:t>
      </w:r>
      <w:r w:rsidR="00851E90">
        <w:rPr>
          <w:rFonts w:hint="eastAsia"/>
        </w:rPr>
        <w:t>は農村向け年金と非正規労働者向け年金を統合したもので、</w:t>
      </w:r>
      <w:r w:rsidR="00851E90" w:rsidRPr="009F4B18">
        <w:t>都市職工基本年金</w:t>
      </w:r>
      <w:r w:rsidR="00851E90">
        <w:rPr>
          <w:rFonts w:hint="eastAsia"/>
        </w:rPr>
        <w:t>と比べて給付額はわずか</w:t>
      </w:r>
      <w:r w:rsidRPr="009F4B18">
        <w:t>20分の</w:t>
      </w:r>
      <w:r w:rsidR="00851E90">
        <w:rPr>
          <w:rFonts w:hint="eastAsia"/>
        </w:rPr>
        <w:t>１と低い</w:t>
      </w:r>
      <w:r w:rsidRPr="009F4B18">
        <w:t>（片山、2017）。</w:t>
      </w:r>
      <w:r w:rsidR="00851E90">
        <w:rPr>
          <w:rFonts w:hint="eastAsia"/>
        </w:rPr>
        <w:t>それと比較すれば、</w:t>
      </w:r>
      <w:r w:rsidRPr="009F4B18">
        <w:t>都市従業員基本年金</w:t>
      </w:r>
      <w:r w:rsidR="00851E90">
        <w:rPr>
          <w:rFonts w:hint="eastAsia"/>
        </w:rPr>
        <w:t>の給付は</w:t>
      </w:r>
      <w:r w:rsidR="00C966A3">
        <w:rPr>
          <w:rFonts w:hint="eastAsia"/>
        </w:rPr>
        <w:t>まだましだ</w:t>
      </w:r>
      <w:r w:rsidR="00851E90">
        <w:rPr>
          <w:rFonts w:hint="eastAsia"/>
        </w:rPr>
        <w:t>が、別の問題がある。</w:t>
      </w:r>
      <w:r w:rsidR="00C966A3" w:rsidRPr="009F4B18">
        <w:t>都市職工基本年金</w:t>
      </w:r>
      <w:r w:rsidR="00C966A3">
        <w:rPr>
          <w:rFonts w:hint="eastAsia"/>
        </w:rPr>
        <w:t>は</w:t>
      </w:r>
      <w:r w:rsidRPr="009F4B18">
        <w:t>賦課方式の共通基金に</w:t>
      </w:r>
      <w:r w:rsidR="00D50114">
        <w:rPr>
          <w:rFonts w:hint="eastAsia"/>
        </w:rPr>
        <w:t>、</w:t>
      </w:r>
      <w:r w:rsidRPr="009F4B18">
        <w:t>積み立て方式の個人口座</w:t>
      </w:r>
      <w:r w:rsidR="00D50114">
        <w:rPr>
          <w:rFonts w:hint="eastAsia"/>
        </w:rPr>
        <w:t>を</w:t>
      </w:r>
      <w:r w:rsidRPr="009F4B18">
        <w:t>組み合わ</w:t>
      </w:r>
      <w:r w:rsidR="00D50114">
        <w:rPr>
          <w:rFonts w:hint="eastAsia"/>
        </w:rPr>
        <w:t>せ</w:t>
      </w:r>
      <w:r w:rsidRPr="009F4B18">
        <w:t>た「二階建て」</w:t>
      </w:r>
      <w:r w:rsidR="00D50114">
        <w:rPr>
          <w:rFonts w:hint="eastAsia"/>
        </w:rPr>
        <w:t>方式</w:t>
      </w:r>
      <w:r w:rsidR="00C966A3">
        <w:rPr>
          <w:rFonts w:hint="eastAsia"/>
        </w:rPr>
        <w:t>だ</w:t>
      </w:r>
      <w:r w:rsidR="00D50114">
        <w:rPr>
          <w:rFonts w:hint="eastAsia"/>
        </w:rPr>
        <w:t>。賦課方式とは若い世代の保険料で上の世代を扶養する仕組み、積み立て方式とは自分の口座に保険料を積み立てる仕組みを指す。積み立て方式では自分がもらう保険料は自分自身が貯めることになるので、少子高齢化によって世代間の不公平が生じないというメリットがある。</w:t>
      </w:r>
    </w:p>
    <w:p w14:paraId="4DB51402" w14:textId="7062001C" w:rsidR="00666CC1" w:rsidRDefault="00C966A3" w:rsidP="00666CC1">
      <w:pPr>
        <w:ind w:firstLineChars="133" w:firstLine="279"/>
      </w:pPr>
      <w:r>
        <w:rPr>
          <w:rFonts w:hint="eastAsia"/>
        </w:rPr>
        <w:t>年金が破綻するのではないか、若い世代は納付額に比べて給付額が少ないのではないかなどと言われている日本からすると、積み立て方式のほうが望ましく思えるかもしれな</w:t>
      </w:r>
      <w:r>
        <w:rPr>
          <w:rFonts w:hint="eastAsia"/>
        </w:rPr>
        <w:lastRenderedPageBreak/>
        <w:t>い。しかし、積み立て方式とはつまるところ強制的に貯蓄させる制度にほかならない。</w:t>
      </w:r>
      <w:r w:rsidR="00666CC1">
        <w:rPr>
          <w:rFonts w:hint="eastAsia"/>
        </w:rPr>
        <w:t>すでに述べたとおり、</w:t>
      </w:r>
      <w:r>
        <w:rPr>
          <w:rFonts w:hint="eastAsia"/>
        </w:rPr>
        <w:t>金利が成長率を下回っている動学的非効率の状況では、貯蓄は老年期の消費を</w:t>
      </w:r>
      <w:r w:rsidR="00666CC1">
        <w:rPr>
          <w:rFonts w:hint="eastAsia"/>
        </w:rPr>
        <w:t>減らしてしまう。一方、賦課方式はというと、不動産という同じ効果を持つ。ゆえに</w:t>
      </w:r>
      <w:r w:rsidR="00903A19" w:rsidRPr="009F4B18">
        <w:t>賦課方式の養老年金によって世代間の資源移転をはかることが、</w:t>
      </w:r>
      <w:r w:rsidR="00666CC1">
        <w:rPr>
          <w:rFonts w:hint="eastAsia"/>
        </w:rPr>
        <w:t>動学的非効率の状況において、</w:t>
      </w:r>
      <w:r w:rsidR="00903A19" w:rsidRPr="009F4B18">
        <w:t>経済厚生を上昇</w:t>
      </w:r>
      <w:r w:rsidR="00666CC1">
        <w:rPr>
          <w:rFonts w:hint="eastAsia"/>
        </w:rPr>
        <w:t>させるものとなる</w:t>
      </w:r>
      <w:r w:rsidR="00903A19" w:rsidRPr="009F4B18">
        <w:t>ことが広く知られている（二神、2012）。</w:t>
      </w:r>
    </w:p>
    <w:p w14:paraId="5785394B" w14:textId="5616E931" w:rsidR="00903A19" w:rsidRPr="009F4B18" w:rsidRDefault="00903A19" w:rsidP="00903A19">
      <w:pPr>
        <w:ind w:firstLineChars="133" w:firstLine="279"/>
      </w:pPr>
      <w:commentRangeStart w:id="115"/>
      <w:r w:rsidRPr="00660164">
        <w:rPr>
          <w:highlight w:val="red"/>
        </w:rPr>
        <w:t>すなわち、動学的に非効率な状況において、政府部門が老齢年金などの社会保険の仕組みを整え、社会保障などのサービスを充実させ</w:t>
      </w:r>
      <w:r w:rsidR="0023519C">
        <w:rPr>
          <w:rFonts w:hint="eastAsia"/>
          <w:highlight w:val="red"/>
        </w:rPr>
        <w:t>れば、そういった状況を生み出した元凶である</w:t>
      </w:r>
      <w:r w:rsidRPr="00660164">
        <w:rPr>
          <w:highlight w:val="red"/>
        </w:rPr>
        <w:t>過剰な資本蓄積が抑えられ、</w:t>
      </w:r>
      <w:r w:rsidR="0023519C">
        <w:rPr>
          <w:rFonts w:hint="eastAsia"/>
          <w:highlight w:val="red"/>
        </w:rPr>
        <w:t>不動産バブルが発生しなくても、</w:t>
      </w:r>
      <w:r w:rsidRPr="00660164">
        <w:rPr>
          <w:highlight w:val="red"/>
        </w:rPr>
        <w:t>全ての世代の経済厚生を向上させることが可能になる。一方、社会保障制度の整備が十分ではない場合、過剰な資本蓄積が抑えられず、経済が動学的に非効率な状態から抜け出せないことになる。</w:t>
      </w:r>
      <w:commentRangeEnd w:id="115"/>
      <w:r w:rsidR="00666CC1" w:rsidRPr="00660164">
        <w:rPr>
          <w:rStyle w:val="af1"/>
          <w:rFonts w:ascii="Century" w:eastAsia="ＭＳ 明朝" w:hAnsi="Century" w:cs="Times New Roman"/>
          <w:highlight w:val="red"/>
          <w14:ligatures w14:val="none"/>
        </w:rPr>
        <w:commentReference w:id="115"/>
      </w:r>
    </w:p>
    <w:p w14:paraId="2CF3CA10" w14:textId="1C4AAD5A" w:rsidR="00903A19" w:rsidRDefault="00903A19" w:rsidP="00903A19">
      <w:pPr>
        <w:ind w:firstLineChars="133" w:firstLine="279"/>
      </w:pPr>
      <w:r w:rsidRPr="009F4B18">
        <w:t>しかし、すでに述べたように、現在の中国の公的年金制度は、人口の大部分を占める農民層や都市非正規労働者に対しては、そもそも十分な額の年金が支給される仕組みとなっておらず、また都市の正規就業者にとっても、世代間の資源移転を含まない積み立て方式の年金が大きなウェートを占めている。近年の中国における資産バブル発生の原因が動学的非効率にあるのだとしたら、その一端は、このような公的年金制度に代表されるように、政府が十分な世代間の資源移転を行っていないところにその原因の一端があることは、明らかであろう。</w:t>
      </w:r>
    </w:p>
    <w:p w14:paraId="2FE8DD1A" w14:textId="24120EF8" w:rsidR="00903A19" w:rsidRPr="009F4B18" w:rsidRDefault="00903A19" w:rsidP="00903A19">
      <w:pPr>
        <w:ind w:firstLineChars="133" w:firstLine="279"/>
      </w:pPr>
      <w:commentRangeStart w:id="116"/>
      <w:r w:rsidRPr="009F4B18">
        <w:t>そのように、賦課方式の年金を通じた世代間の資源移転が十分ではない状況の下で、人びとは「安心した老後」を過ごす手段として、マンションを購入してきたという経緯がある。またこのことは、中国においてマンション購入がしばしば「安心した老後を過ごすため」という動機から行われる、現在の中国における社会事情とも合致している。例えば都市に住む比較的裕福な家庭では、自分の息子が結婚して住むための二件目のマンションを購入するケースが多い。この背景には、値上がりを続けるマンションをあらかじめ保有していなければ結婚相手が見つからないため、両親だけではなく祖父母もマンション購入のための金銭的援助を惜しまない、という事情がある（斎藤、2023）。同時に、両親にしてみれば老後の生活のサポートを息子夫婦に期待する、という強い動機も存在する。このような社会的な意識を背景に、男子の人口比率が多い地域では、マンションの値上がりがより大きい、という実証研究も存在する(Wei=Zhang=Yin, 2017)。</w:t>
      </w:r>
    </w:p>
    <w:p w14:paraId="1376F28F" w14:textId="77777777" w:rsidR="00903A19" w:rsidRPr="009F4B18" w:rsidRDefault="00903A19" w:rsidP="00903A19">
      <w:pPr>
        <w:ind w:firstLineChars="133" w:firstLine="279"/>
      </w:pPr>
      <w:r w:rsidRPr="009F4B18">
        <w:t>このような賦課方式の年金制度の不備を背景とした根強い都市部でのマンション需要の存在は、今世紀に入ってからの継続的な不動産価格の上昇を支えてきたとともに、旺盛な不動産建設を通じてさらなる資本蓄積の原因にもなっていた、ということができるだろう。</w:t>
      </w:r>
      <w:commentRangeEnd w:id="116"/>
      <w:r w:rsidR="00F31AFD">
        <w:rPr>
          <w:rStyle w:val="af1"/>
          <w:rFonts w:ascii="Century" w:eastAsia="ＭＳ 明朝" w:hAnsi="Century" w:cs="Times New Roman"/>
          <w14:ligatures w14:val="none"/>
        </w:rPr>
        <w:commentReference w:id="116"/>
      </w:r>
    </w:p>
    <w:p w14:paraId="43A585E7" w14:textId="77777777" w:rsidR="00840D90" w:rsidRPr="0023059F" w:rsidRDefault="00840D90" w:rsidP="00840D90">
      <w:pPr>
        <w:pStyle w:val="3"/>
      </w:pPr>
      <w:r>
        <w:rPr>
          <w:rFonts w:hint="eastAsia"/>
          <w:color w:val="auto"/>
        </w:rPr>
        <w:lastRenderedPageBreak/>
        <w:t>合理的バブルを享受した中国人民</w:t>
      </w:r>
    </w:p>
    <w:p w14:paraId="400ECAB5" w14:textId="77777777" w:rsidR="00840D90" w:rsidRDefault="00840D90" w:rsidP="00840D90">
      <w:pPr>
        <w:ind w:firstLineChars="88" w:firstLine="185"/>
      </w:pPr>
    </w:p>
    <w:p w14:paraId="128348CA" w14:textId="77777777" w:rsidR="00840D90" w:rsidRDefault="00840D90" w:rsidP="00840D90">
      <w:pPr>
        <w:ind w:firstLineChars="88" w:firstLine="185"/>
      </w:pPr>
      <w:r>
        <w:rPr>
          <w:rFonts w:hint="eastAsia"/>
        </w:rPr>
        <w:t>前節では、長期にわたる中国住宅価格の上昇を、合理的バブルというマクロ経済の視点で読み解いた。こうした経済学の理論は往々にして実感とは異なるものだが、中国の不動産に関しては不思議なほどに腑に落ちる。というのも、</w:t>
      </w:r>
      <w:r w:rsidRPr="0023059F">
        <w:rPr>
          <w:rFonts w:hint="eastAsia"/>
        </w:rPr>
        <w:t>マンションさえ購入してしまえば後は自動的に価格が上がり、資産は増え</w:t>
      </w:r>
      <w:r>
        <w:rPr>
          <w:rFonts w:hint="eastAsia"/>
        </w:rPr>
        <w:t>、</w:t>
      </w:r>
      <w:r w:rsidRPr="0023059F">
        <w:rPr>
          <w:rFonts w:hint="eastAsia"/>
        </w:rPr>
        <w:t>老後は安泰という</w:t>
      </w:r>
      <w:r>
        <w:rPr>
          <w:rFonts w:hint="eastAsia"/>
        </w:rPr>
        <w:t>発想は広く共有されているからだ。</w:t>
      </w:r>
    </w:p>
    <w:p w14:paraId="518C285A" w14:textId="77777777" w:rsidR="00840D90" w:rsidRDefault="00840D90" w:rsidP="00840D90">
      <w:pPr>
        <w:ind w:firstLineChars="88" w:firstLine="185"/>
      </w:pPr>
      <w:r>
        <w:rPr>
          <w:rFonts w:hint="eastAsia"/>
        </w:rPr>
        <w:t>筆者（高口）は２００５年から２００８年にかけて、中国・天津市に留学していた。趣味の一つが雑誌あさりで経済誌からスポーツ誌、パソコン誌、文学誌まで乱読していたが、よく見かけた特集が「物価上昇に打ち勝つために」。成長率が金利を上回る状況なので、金を銀行に預けてしまうと実質的な価値は目減りする。なんらかの投資をするしかないが、中国株は未成熟で経済成長と連動せず頼みにならない投資手段だ。他にもさまざまな投資手段があるが、リスクは高い。詐欺も横行している。ほぼ唯一にして絶対に安心の投資手段が不動産だった。</w:t>
      </w:r>
    </w:p>
    <w:p w14:paraId="08F4DCAA" w14:textId="77777777" w:rsidR="00840D90" w:rsidRDefault="00840D90" w:rsidP="00840D90">
      <w:pPr>
        <w:ind w:firstLineChars="88" w:firstLine="185"/>
      </w:pPr>
      <w:r>
        <w:rPr>
          <w:rFonts w:hint="eastAsia"/>
        </w:rPr>
        <w:t>「房奴」（住宅ローン奴隷）なる言葉が流行語となったのは２００７年のこと。毎月の返済額が世帯収入の過半を超えるという、無理な住宅ローンを組んだ人々を指す。50％どころか、月収を上回るほどの過酷な返済計画で家を買ったというエピソードもしばしば伝えられた。こうしたニュースは非理性的な住宅は購入はやめましょうというメッセージとともに報じられていたが、現時点で評価すれば「房奴」は勝ち組である。その時点では無茶な買い物に見えたかもしれないが、不動産価格はその後安定して値上がりし続けた。無茶だろうがなんだろうが、早く買えば買うだけ得だったのだ。</w:t>
      </w:r>
    </w:p>
    <w:p w14:paraId="34C222AD" w14:textId="77777777" w:rsidR="00840D90" w:rsidRDefault="00840D90" w:rsidP="00840D90">
      <w:pPr>
        <w:ind w:firstLineChars="88" w:firstLine="185"/>
      </w:pPr>
      <w:r>
        <w:rPr>
          <w:rFonts w:hint="eastAsia"/>
        </w:rPr>
        <w:t>結婚にあたっては新郎の両親がマンションを購入する、家が用意できないと結婚できない。これは中国で古くから続く伝統文化のように想われているが、実は２０００年代中盤以降に作られた伝統だと、齋藤淳子（２０２３）は指摘している。合理的バブルという言葉は知らなくても、多くの中国人が不動産さえあれば一生安泰という意識を持ち、家持ちの男と結婚すれば老後の不安が消えるという意識になったのだろう。</w:t>
      </w:r>
    </w:p>
    <w:p w14:paraId="16B9142D" w14:textId="77777777" w:rsidR="00840D90" w:rsidRPr="0023059F" w:rsidRDefault="00840D90" w:rsidP="00840D90">
      <w:pPr>
        <w:ind w:firstLineChars="88" w:firstLine="185"/>
      </w:pPr>
      <w:r w:rsidRPr="0023059F">
        <w:rPr>
          <w:rFonts w:hint="eastAsia"/>
        </w:rPr>
        <w:t>忘れられないエピソードがある。数年前、深圳市でタクシーに乗った時の話だ。おしゃべり好きの運転手が身の上話をし始めた。もともと人民解放軍の兵士として駐屯したのが深圳生活の始まりだった。除隊後、小さな左官屋を始めた。建設ラッシュに乗って仕事は拡大し何人も人を雇うようになったが、次第に競争が激しくなり、素人経営では太刀打ちできなくなり、会社を潰してしまった、と。今はタクシー運転手で生活費を稼ぐ毎日です</w:t>
      </w:r>
      <w:r w:rsidRPr="0023059F">
        <w:rPr>
          <w:rFonts w:hint="eastAsia"/>
        </w:rPr>
        <w:lastRenderedPageBreak/>
        <w:t>……なんと返事していいのかわからずしばらく沈黙の時間が続いたが、運転手は窓の外を指さして言った。</w:t>
      </w:r>
    </w:p>
    <w:p w14:paraId="5547C735" w14:textId="77777777" w:rsidR="00840D90" w:rsidRPr="0023059F" w:rsidRDefault="00840D90" w:rsidP="00840D90">
      <w:pPr>
        <w:ind w:firstLineChars="88" w:firstLine="185"/>
      </w:pPr>
      <w:r w:rsidRPr="0023059F">
        <w:rPr>
          <w:rFonts w:hint="eastAsia"/>
        </w:rPr>
        <w:t>「ちょっと高いマンションが見えるでしょう？　あそこに自宅があります。2部屋買いましてね。自分用と息子夫婦用です。価格ですか。今は1部屋2億円ぐらいかな（笑）。買った時の何十倍になりましたよ」</w:t>
      </w:r>
    </w:p>
    <w:p w14:paraId="3DB21352" w14:textId="77777777" w:rsidR="00840D90" w:rsidRDefault="00840D90" w:rsidP="00840D90">
      <w:pPr>
        <w:ind w:firstLineChars="88" w:firstLine="185"/>
      </w:pPr>
      <w:r w:rsidRPr="0023059F">
        <w:rPr>
          <w:rFonts w:hint="eastAsia"/>
        </w:rPr>
        <w:t>しんみりとした空気からのどんでん返しに思わず</w:t>
      </w:r>
      <w:r>
        <w:rPr>
          <w:rFonts w:hint="eastAsia"/>
        </w:rPr>
        <w:t>吹き出しそう</w:t>
      </w:r>
      <w:r w:rsidRPr="0023059F">
        <w:rPr>
          <w:rFonts w:hint="eastAsia"/>
        </w:rPr>
        <w:t>になった</w:t>
      </w:r>
      <w:r>
        <w:rPr>
          <w:rFonts w:hint="eastAsia"/>
        </w:rPr>
        <w:t>。</w:t>
      </w:r>
    </w:p>
    <w:p w14:paraId="739C0D2C" w14:textId="77777777" w:rsidR="00840D90" w:rsidRDefault="00840D90" w:rsidP="00840D90">
      <w:pPr>
        <w:ind w:firstLineChars="88" w:firstLine="185"/>
      </w:pPr>
      <w:r>
        <w:rPr>
          <w:rFonts w:hint="eastAsia"/>
        </w:rPr>
        <w:t>２０００年代半ばに家を買った人は相当の無理をしてでも購入した人が多かったわけでが、１９９０年代なかばぐらいまでは政府機関や国有企業に勤めていると、無料で家が配給されるケースが多かった。無料で得た家がどんどん価格上昇していくのだから笑いが止まらない。</w:t>
      </w:r>
    </w:p>
    <w:p w14:paraId="44B24FC3" w14:textId="77777777" w:rsidR="00840D90" w:rsidRDefault="00840D90" w:rsidP="00840D90">
      <w:pPr>
        <w:ind w:firstLineChars="88" w:firstLine="185"/>
      </w:pPr>
      <w:commentRangeStart w:id="117"/>
      <w:r>
        <w:rPr>
          <w:rFonts w:hint="eastAsia"/>
        </w:rPr>
        <w:t>筆者（高口）の妻の実家も無料で得たものだ</w:t>
      </w:r>
      <w:commentRangeEnd w:id="117"/>
      <w:r w:rsidR="00F31AFD">
        <w:rPr>
          <w:rStyle w:val="af1"/>
          <w:rFonts w:ascii="Century" w:eastAsia="ＭＳ 明朝" w:hAnsi="Century" w:cs="Times New Roman"/>
          <w14:ligatures w14:val="none"/>
        </w:rPr>
        <w:commentReference w:id="117"/>
      </w:r>
      <w:r>
        <w:rPr>
          <w:rFonts w:hint="eastAsia"/>
        </w:rPr>
        <w:t>。１９７６年に唐山大地震が起きた。公式発表で死者24万人、実際にはそれをはるかに上回る死者が出たと推計されている大災害だ。義理の母が住んでいた家も被災し全壊した。その際、壊れた住宅の代替を提供するのではなく、世帯人数にあわせて家が提供された。もともと小さな家に数家族が詰め込むように住んでいたのから、ほとんどタダで家をもらったようなものである。それが数千万円程度の値段に跳ね上がったのだから、社会主義ありがとうというしかない。</w:t>
      </w:r>
    </w:p>
    <w:p w14:paraId="07AAD292" w14:textId="77777777" w:rsidR="00840D90" w:rsidRDefault="00840D90" w:rsidP="00840D90">
      <w:pPr>
        <w:ind w:firstLineChars="88" w:firstLine="185"/>
      </w:pPr>
      <w:r>
        <w:rPr>
          <w:rFonts w:hint="eastAsia"/>
        </w:rPr>
        <w:t>沖縄県で高級民泊3棟を経営しているＷさん（男性、30代）も、この社会主義ありがとう組の一人。立派な実業家だが、「親が20年前に買ったセカンドハウスを売ったら、東京のタワマンが2部屋買えるぐらいの金額になってしまいまして。そのタワマンも値上がりしたので、1つ売って民泊経営を始めた次第です。私のことを富裕層と言われると違和感がありますね。北京では安い時に不動産を買っていた人なんてごろごろいます。普通の人ですよ」と話す。</w:t>
      </w:r>
    </w:p>
    <w:p w14:paraId="3F5CDFA4" w14:textId="77777777" w:rsidR="00840D90" w:rsidRDefault="00840D90" w:rsidP="00840D90">
      <w:pPr>
        <w:ind w:firstLineChars="88" w:firstLine="185"/>
      </w:pPr>
      <w:commentRangeStart w:id="118"/>
      <w:r>
        <w:rPr>
          <w:rFonts w:hint="eastAsia"/>
        </w:rPr>
        <w:t>では、不動産投資は絶対に安心だったのかというと、数は少ないながらも</w:t>
      </w:r>
      <w:r w:rsidRPr="0023059F">
        <w:rPr>
          <w:rFonts w:hint="eastAsia"/>
        </w:rPr>
        <w:t>失敗例もある。その典型例を見ようと、中国西部・重慶市に飛んだ。重慶市渝北区の中心、超一等地に立地するマンション、瀛丹大厦</w:t>
      </w:r>
      <w:r>
        <w:rPr>
          <w:rFonts w:hint="eastAsia"/>
        </w:rPr>
        <w:t>だ</w:t>
      </w:r>
      <w:r w:rsidRPr="0023059F">
        <w:rPr>
          <w:rFonts w:hint="eastAsia"/>
        </w:rPr>
        <w:t>。</w:t>
      </w:r>
      <w:r>
        <w:rPr>
          <w:rFonts w:hint="eastAsia"/>
        </w:rPr>
        <w:t>１９９９</w:t>
      </w:r>
      <w:r w:rsidRPr="0023059F">
        <w:rPr>
          <w:rFonts w:hint="eastAsia"/>
        </w:rPr>
        <w:t>年に着工した後、現在にいたるまで完成していない。</w:t>
      </w:r>
      <w:r>
        <w:rPr>
          <w:rFonts w:hint="eastAsia"/>
        </w:rPr>
        <w:t>建設途中に工事が止まってしまうランウェイロウのもっとも初期の事例の一つである。超一等地なのだから他に買い手がつきそうなものだが、できなかったのには理由がある。中国のマンションは予約販売制で、完成する数年前には契約が成立している。書いてはもう代金を支払っているので、建設を引き付いた企業は売上を得られない。本来ならば</w:t>
      </w:r>
      <w:r w:rsidRPr="0023059F">
        <w:rPr>
          <w:rFonts w:hint="eastAsia"/>
        </w:rPr>
        <w:t>行政が解決するしかないが、金はだしたくない。まさに八方塞がりだ。</w:t>
      </w:r>
    </w:p>
    <w:p w14:paraId="68FC5DAF" w14:textId="77777777" w:rsidR="00840D90" w:rsidRDefault="00840D90" w:rsidP="00840D90">
      <w:pPr>
        <w:ind w:firstLineChars="88" w:firstLine="185"/>
      </w:pPr>
      <w:r>
        <w:rPr>
          <w:rFonts w:hint="eastAsia"/>
        </w:rPr>
        <w:t>２０２０年になってこの案件はようやく進展を見せた。もとの</w:t>
      </w:r>
      <w:r w:rsidRPr="0023059F">
        <w:rPr>
          <w:rFonts w:hint="eastAsia"/>
        </w:rPr>
        <w:t>購入者に対しては</w:t>
      </w:r>
      <w:r>
        <w:rPr>
          <w:rFonts w:hint="eastAsia"/>
        </w:rPr>
        <w:t>購入代金の元本を</w:t>
      </w:r>
      <w:r w:rsidRPr="0023059F">
        <w:rPr>
          <w:rFonts w:hint="eastAsia"/>
        </w:rPr>
        <w:t>返済することで解決</w:t>
      </w:r>
      <w:r>
        <w:rPr>
          <w:rFonts w:hint="eastAsia"/>
        </w:rPr>
        <w:t>。</w:t>
      </w:r>
      <w:r w:rsidRPr="0023059F">
        <w:rPr>
          <w:rFonts w:hint="eastAsia"/>
        </w:rPr>
        <w:t>新たなデベロッパーが完成させて、新たな購入者を募る</w:t>
      </w:r>
      <w:r>
        <w:rPr>
          <w:rFonts w:hint="eastAsia"/>
        </w:rPr>
        <w:t>と、行政が</w:t>
      </w:r>
      <w:r w:rsidRPr="0023059F">
        <w:rPr>
          <w:rFonts w:hint="eastAsia"/>
        </w:rPr>
        <w:t>決めた。</w:t>
      </w:r>
      <w:r>
        <w:rPr>
          <w:rFonts w:hint="eastAsia"/>
        </w:rPr>
        <w:t>この解決策は</w:t>
      </w:r>
      <w:r w:rsidRPr="0023059F">
        <w:rPr>
          <w:rFonts w:hint="eastAsia"/>
        </w:rPr>
        <w:t>元の購入者にとって</w:t>
      </w:r>
      <w:r>
        <w:rPr>
          <w:rFonts w:hint="eastAsia"/>
        </w:rPr>
        <w:t>認められないものだった。</w:t>
      </w:r>
    </w:p>
    <w:p w14:paraId="34A2EAE0" w14:textId="77777777" w:rsidR="00840D90" w:rsidRDefault="00840D90" w:rsidP="00840D90">
      <w:pPr>
        <w:ind w:firstLineChars="88" w:firstLine="185"/>
      </w:pPr>
      <w:r w:rsidRPr="0023059F">
        <w:rPr>
          <w:rFonts w:hint="eastAsia"/>
        </w:rPr>
        <w:lastRenderedPageBreak/>
        <w:t>「私たちが奪われたのは金ではなくて時間だ。周りのマンションはこの20年で10倍以上に値上がりしている。資産形成するための元手と時間を奪われたので、元本だけ返してもらっても意味がない」</w:t>
      </w:r>
      <w:r>
        <w:rPr>
          <w:rFonts w:hint="eastAsia"/>
        </w:rPr>
        <w:t>と抗議集会を開催したと伝えられている。失ったのは元本だけではなく、資産形成の機会というわけだ。</w:t>
      </w:r>
    </w:p>
    <w:p w14:paraId="69196738" w14:textId="77777777" w:rsidR="00840D90" w:rsidRPr="0023059F" w:rsidRDefault="00840D90" w:rsidP="00840D90">
      <w:pPr>
        <w:ind w:firstLineChars="88" w:firstLine="185"/>
      </w:pPr>
      <w:r w:rsidRPr="0023059F">
        <w:rPr>
          <w:rFonts w:hint="eastAsia"/>
        </w:rPr>
        <w:t>現地に行けば、今でも抗議のビラぐらい張り出されているかもしれないと踏んだのだが、きれいさっぱり消されていた。もはや泣き寝入りするしかなかったのだろうか。</w:t>
      </w:r>
    </w:p>
    <w:p w14:paraId="0E99B300" w14:textId="77777777" w:rsidR="00840D90" w:rsidRDefault="00840D90" w:rsidP="00840D90">
      <w:pPr>
        <w:ind w:firstLineChars="88" w:firstLine="185"/>
      </w:pPr>
      <w:r w:rsidRPr="0023059F">
        <w:rPr>
          <w:rFonts w:hint="eastAsia"/>
        </w:rPr>
        <w:t>この瀛丹大厦を見ると、きれいに塗り直しているものの、20年前に作った本体部分が隠しきれずに姿を見せていた。さび付いた鉄骨、レンガを積んでしっくいを塗っただけの壁、外見はきれいにとりつくろえるのだろうが、中身は20年前の水準、技術で作られている上に、外壁もないまま放置されていたため劣化も激しい。これを今さら新築マンションと言い張って売り出すのはいかがなものか。</w:t>
      </w:r>
    </w:p>
    <w:p w14:paraId="3974D0CE" w14:textId="77777777" w:rsidR="00840D90" w:rsidRDefault="00840D90" w:rsidP="00840D90">
      <w:pPr>
        <w:ind w:firstLineChars="88" w:firstLine="185"/>
      </w:pPr>
      <w:r>
        <w:rPr>
          <w:rFonts w:hint="eastAsia"/>
        </w:rPr>
        <w:t>中国の予約販売制度はこのような問題を何度も起こしてきた。もともとは資本を持たないデベロッパーでも事業を行えるように許されてきた仕組みだが、今や弊害のほうが多いとも指摘されている。</w:t>
      </w:r>
      <w:commentRangeEnd w:id="118"/>
      <w:r w:rsidR="00F31AFD">
        <w:rPr>
          <w:rStyle w:val="af1"/>
          <w:rFonts w:ascii="Century" w:eastAsia="ＭＳ 明朝" w:hAnsi="Century" w:cs="Times New Roman"/>
          <w14:ligatures w14:val="none"/>
        </w:rPr>
        <w:commentReference w:id="118"/>
      </w:r>
    </w:p>
    <w:p w14:paraId="517B4574" w14:textId="77777777" w:rsidR="00840D90" w:rsidRPr="0023059F" w:rsidRDefault="00840D90" w:rsidP="00840D90">
      <w:pPr>
        <w:ind w:firstLineChars="88" w:firstLine="185"/>
      </w:pPr>
    </w:p>
    <w:p w14:paraId="55440FB2" w14:textId="77777777" w:rsidR="00903A19" w:rsidRPr="009F4B18" w:rsidRDefault="00903A19" w:rsidP="00903A19">
      <w:pPr>
        <w:pStyle w:val="2"/>
      </w:pPr>
      <w:r w:rsidRPr="009F4B18">
        <w:t>３．合理的バブルのゆくえ</w:t>
      </w:r>
    </w:p>
    <w:p w14:paraId="2F1AFEE6" w14:textId="6FB7D1C8" w:rsidR="00903A19" w:rsidRDefault="00666CC1" w:rsidP="00903A19">
      <w:pPr>
        <w:ind w:firstLineChars="133" w:firstLine="279"/>
      </w:pPr>
      <w:commentRangeStart w:id="119"/>
      <w:r>
        <w:rPr>
          <w:rFonts w:hint="eastAsia"/>
        </w:rPr>
        <w:t>前</w:t>
      </w:r>
      <w:r w:rsidR="00903A19" w:rsidRPr="009F4B18">
        <w:t>節</w:t>
      </w:r>
      <w:commentRangeEnd w:id="119"/>
      <w:r w:rsidR="00765D5F">
        <w:rPr>
          <w:rStyle w:val="af1"/>
          <w:rFonts w:ascii="Century" w:eastAsia="ＭＳ 明朝" w:hAnsi="Century" w:cs="Times New Roman"/>
          <w14:ligatures w14:val="none"/>
        </w:rPr>
        <w:commentReference w:id="119"/>
      </w:r>
      <w:r w:rsidR="00903A19" w:rsidRPr="009F4B18">
        <w:t>で紹介したティロールによる議論によれば、合理的バブルの発生を通じて世代間の資源配分が行われ、</w:t>
      </w:r>
      <w:r w:rsidR="00AE7691">
        <w:rPr>
          <w:rFonts w:hint="eastAsia"/>
        </w:rPr>
        <w:t>すべての人々の経済厚生が改善する（いわゆる</w:t>
      </w:r>
      <w:r w:rsidR="00903A19" w:rsidRPr="009F4B18">
        <w:t>パレート</w:t>
      </w:r>
      <w:r w:rsidR="00AE7691">
        <w:rPr>
          <w:rFonts w:hint="eastAsia"/>
        </w:rPr>
        <w:t>改善）</w:t>
      </w:r>
      <w:r w:rsidR="00903A19" w:rsidRPr="009F4B18">
        <w:t>。</w:t>
      </w:r>
      <w:r w:rsidR="00AE7691">
        <w:rPr>
          <w:rFonts w:hint="eastAsia"/>
        </w:rPr>
        <w:t>中国を対象とした研究でも、</w:t>
      </w:r>
      <w:r w:rsidR="00903A19" w:rsidRPr="009F4B18">
        <w:t>合理的なバブル</w:t>
      </w:r>
      <w:r w:rsidR="00AE7691">
        <w:rPr>
          <w:rFonts w:hint="eastAsia"/>
        </w:rPr>
        <w:t>によって</w:t>
      </w:r>
      <w:r w:rsidR="00903A19" w:rsidRPr="009F4B18">
        <w:t>国有企業への非効率な投資を縮小し企業間の資本配分を改善する効果を持った</w:t>
      </w:r>
      <w:r w:rsidR="00AE7691">
        <w:rPr>
          <w:rFonts w:hint="eastAsia"/>
        </w:rPr>
        <w:t>という論文もある</w:t>
      </w:r>
      <w:r w:rsidR="00903A19" w:rsidRPr="009F4B18">
        <w:t>（Ge=Yuan, 2022）。</w:t>
      </w:r>
    </w:p>
    <w:p w14:paraId="09C0EAA9" w14:textId="47FCE420" w:rsidR="00AE7691" w:rsidRDefault="00AE7691" w:rsidP="00AE7691">
      <w:pPr>
        <w:ind w:firstLineChars="133" w:firstLine="279"/>
      </w:pPr>
      <w:r>
        <w:rPr>
          <w:rFonts w:hint="eastAsia"/>
        </w:rPr>
        <w:t>となると、</w:t>
      </w:r>
      <w:r w:rsidR="00903A19" w:rsidRPr="009F4B18">
        <w:t>今世紀に入ってから続いてきた中国の不動産バブルは</w:t>
      </w:r>
      <w:r w:rsidR="00856270">
        <w:rPr>
          <w:rFonts w:hint="eastAsia"/>
        </w:rPr>
        <w:t>基本的にみんなを幸せにした、素晴らしいもの</w:t>
      </w:r>
      <w:r>
        <w:rPr>
          <w:rFonts w:hint="eastAsia"/>
        </w:rPr>
        <w:t>であった……と言えるのだろうか。それははなはだ</w:t>
      </w:r>
      <w:r w:rsidR="00903A19" w:rsidRPr="009F4B18">
        <w:t>疑問である。</w:t>
      </w:r>
    </w:p>
    <w:p w14:paraId="00E7EEA4" w14:textId="3DF9E3AF" w:rsidR="00AE7691" w:rsidRDefault="00903A19" w:rsidP="00AE7691">
      <w:pPr>
        <w:ind w:firstLineChars="133" w:firstLine="279"/>
      </w:pPr>
      <w:r w:rsidRPr="009F4B18">
        <w:t>第一</w:t>
      </w:r>
      <w:r w:rsidR="00AE7691">
        <w:rPr>
          <w:rFonts w:hint="eastAsia"/>
        </w:rPr>
        <w:t>に、すでに取りあげたが、年金が不十分なためにその代替手段として使われたという側面がある。</w:t>
      </w:r>
      <w:r w:rsidRPr="009F4B18">
        <w:t>また第二に、資産価格の上昇は、社会保険の提供に比べて限られた層の経済厚生を上昇させるに過ぎず、経済格差を拡大させる性質を持っていることも見過ごせない。</w:t>
      </w:r>
      <w:r w:rsidR="00AE7691">
        <w:rPr>
          <w:rFonts w:hint="eastAsia"/>
        </w:rPr>
        <w:t>北京市や上海市の不動産を購入できれば勝ち組だが、買えなかった人は中国の高成長から取り残された。その</w:t>
      </w:r>
      <w:r w:rsidR="003327DD">
        <w:rPr>
          <w:rFonts w:hint="eastAsia"/>
        </w:rPr>
        <w:t>意味では巨大な富を生み出した中国の不動産バブルも、その恩恵にあずかれた人はごくごく一部と言える。</w:t>
      </w:r>
    </w:p>
    <w:p w14:paraId="39B19239" w14:textId="2DD47A72" w:rsidR="00903A19" w:rsidRPr="00481E01" w:rsidRDefault="00903A19" w:rsidP="00AE7691">
      <w:pPr>
        <w:ind w:firstLineChars="133" w:firstLine="279"/>
        <w:rPr>
          <w:highlight w:val="yellow"/>
        </w:rPr>
      </w:pPr>
      <w:r w:rsidRPr="00481E01">
        <w:rPr>
          <w:highlight w:val="yellow"/>
        </w:rPr>
        <w:t>第三に、度重なる</w:t>
      </w:r>
      <w:r w:rsidR="0023519C">
        <w:rPr>
          <w:rFonts w:hint="eastAsia"/>
          <w:highlight w:val="yellow"/>
        </w:rPr>
        <w:t>不動産</w:t>
      </w:r>
      <w:r w:rsidRPr="00481E01">
        <w:rPr>
          <w:highlight w:val="yellow"/>
        </w:rPr>
        <w:t>バブルの発生によっても動学的に非効率な状況は基本的に解消されておらず、ティロールのモデルにおいて想定されていた、</w:t>
      </w:r>
      <w:r w:rsidR="0023519C">
        <w:rPr>
          <w:rFonts w:hint="eastAsia"/>
          <w:highlight w:val="yellow"/>
        </w:rPr>
        <w:t>バブルの発生が</w:t>
      </w:r>
      <w:r w:rsidRPr="00481E01">
        <w:rPr>
          <w:highlight w:val="yellow"/>
        </w:rPr>
        <w:t>資本の過剰蓄積を解消させるような働きが生じていなかったことが指摘</w:t>
      </w:r>
      <w:commentRangeStart w:id="120"/>
      <w:r w:rsidRPr="00481E01">
        <w:rPr>
          <w:highlight w:val="yellow"/>
        </w:rPr>
        <w:t>できる</w:t>
      </w:r>
      <w:commentRangeEnd w:id="120"/>
      <w:r w:rsidR="003327DD" w:rsidRPr="00481E01">
        <w:rPr>
          <w:rStyle w:val="af1"/>
          <w:rFonts w:ascii="Century" w:eastAsia="ＭＳ 明朝" w:hAnsi="Century" w:cs="Times New Roman"/>
          <w:highlight w:val="yellow"/>
          <w14:ligatures w14:val="none"/>
        </w:rPr>
        <w:commentReference w:id="120"/>
      </w:r>
      <w:r w:rsidRPr="00481E01">
        <w:rPr>
          <w:highlight w:val="yellow"/>
        </w:rPr>
        <w:t>。</w:t>
      </w:r>
    </w:p>
    <w:p w14:paraId="6C437849" w14:textId="5FB45A10" w:rsidR="00903A19" w:rsidRPr="009F4B18" w:rsidRDefault="00903A19" w:rsidP="00903A19">
      <w:pPr>
        <w:ind w:firstLineChars="133" w:firstLine="279"/>
      </w:pPr>
      <w:r w:rsidRPr="00481E01">
        <w:rPr>
          <w:highlight w:val="yellow"/>
        </w:rPr>
        <w:lastRenderedPageBreak/>
        <w:t>このようなことから、</w:t>
      </w:r>
      <w:r w:rsidR="0023519C" w:rsidRPr="00481E01">
        <w:rPr>
          <w:rFonts w:hint="eastAsia"/>
          <w:highlight w:val="yellow"/>
        </w:rPr>
        <w:t>本章でこれまで述べてきた</w:t>
      </w:r>
      <w:r w:rsidRPr="00481E01">
        <w:rPr>
          <w:highlight w:val="yellow"/>
        </w:rPr>
        <w:t>ように、合理的バブルをもたらした中国経済における資本の過剰蓄積が解消に向かう中</w:t>
      </w:r>
      <w:r w:rsidR="0023519C">
        <w:rPr>
          <w:rFonts w:hint="eastAsia"/>
          <w:highlight w:val="yellow"/>
        </w:rPr>
        <w:t>で</w:t>
      </w:r>
      <w:r w:rsidRPr="00481E01">
        <w:rPr>
          <w:highlight w:val="yellow"/>
        </w:rPr>
        <w:t>、</w:t>
      </w:r>
      <w:r w:rsidR="0023519C">
        <w:rPr>
          <w:rFonts w:hint="eastAsia"/>
          <w:highlight w:val="yellow"/>
        </w:rPr>
        <w:t>政府が</w:t>
      </w:r>
      <w:r w:rsidRPr="00481E01">
        <w:rPr>
          <w:highlight w:val="yellow"/>
        </w:rPr>
        <w:t>不動産市</w:t>
      </w:r>
      <w:r w:rsidR="0023519C">
        <w:rPr>
          <w:rFonts w:hint="eastAsia"/>
          <w:highlight w:val="yellow"/>
        </w:rPr>
        <w:t>を</w:t>
      </w:r>
      <w:r w:rsidRPr="00481E01">
        <w:rPr>
          <w:highlight w:val="yellow"/>
        </w:rPr>
        <w:t>場</w:t>
      </w:r>
      <w:r w:rsidR="0023519C">
        <w:rPr>
          <w:rFonts w:hint="eastAsia"/>
          <w:highlight w:val="yellow"/>
        </w:rPr>
        <w:t>ソフト</w:t>
      </w:r>
      <w:r w:rsidRPr="00481E01">
        <w:rPr>
          <w:highlight w:val="yellow"/>
        </w:rPr>
        <w:t>ランディング</w:t>
      </w:r>
      <w:r w:rsidR="0023519C">
        <w:rPr>
          <w:rFonts w:hint="eastAsia"/>
          <w:highlight w:val="yellow"/>
        </w:rPr>
        <w:t>させ</w:t>
      </w:r>
      <w:r w:rsidRPr="00481E01">
        <w:rPr>
          <w:highlight w:val="yellow"/>
        </w:rPr>
        <w:t>、</w:t>
      </w:r>
      <w:r w:rsidR="0023519C">
        <w:rPr>
          <w:rFonts w:hint="eastAsia"/>
          <w:highlight w:val="yellow"/>
        </w:rPr>
        <w:t>予想される</w:t>
      </w:r>
      <w:r w:rsidRPr="00481E01">
        <w:rPr>
          <w:highlight w:val="yellow"/>
        </w:rPr>
        <w:t>経済の混乱</w:t>
      </w:r>
      <w:r w:rsidR="0023519C">
        <w:rPr>
          <w:rFonts w:hint="eastAsia"/>
          <w:highlight w:val="yellow"/>
        </w:rPr>
        <w:t>、およびその長期化</w:t>
      </w:r>
      <w:r w:rsidRPr="00481E01">
        <w:rPr>
          <w:highlight w:val="yellow"/>
        </w:rPr>
        <w:t>を招くことを避けられるかどうかは、いまだ不透明な状況にあるといわざるを得ない。</w:t>
      </w:r>
    </w:p>
    <w:p w14:paraId="736A71B7" w14:textId="77777777" w:rsidR="00903A19" w:rsidRPr="009F4B18" w:rsidRDefault="00903A19" w:rsidP="00903A19">
      <w:pPr>
        <w:ind w:firstLineChars="133" w:firstLine="279"/>
      </w:pPr>
      <w:r w:rsidRPr="009F4B18">
        <w:t>資本の過剰蓄積が解消され、これまで続いてきた成長率が金利を上回るような状況が終焉すれば、不動産市場において生じてきた合理的バブルも持続不可能になることは、経済理論の上からも明らかだ。そうなったとしても、例えばバブル崩壊後の日本で生じたように、低金利の国債を広く国民が保有するか、あるいは都市の正規雇用者しかカバーしていない賦課方式の公的年金を、全国民に拡充するなどの手段で世代間の資源移転を図れば、しばらくは低金利の下で人々の不満を抑えつつ、一定の経済成長を実現することは可能である。しかし、その場合でも住宅価格の下落は避けられず、このまま値上がりが続くと考えていた中間層の間で混乱が生じるのは必至だろう。</w:t>
      </w:r>
    </w:p>
    <w:p w14:paraId="55997A95" w14:textId="46164B42" w:rsidR="00903A19" w:rsidRPr="009F4B18" w:rsidRDefault="00903A19" w:rsidP="00903A19">
      <w:pPr>
        <w:ind w:firstLineChars="133" w:firstLine="279"/>
      </w:pPr>
      <w:r w:rsidRPr="009F4B18">
        <w:t>一方で、相変わらず足元の不動産市場の低迷は現在（</w:t>
      </w:r>
      <w:r w:rsidR="003327DD">
        <w:rPr>
          <w:rFonts w:hint="eastAsia"/>
        </w:rPr>
        <w:t>２０２４</w:t>
      </w:r>
      <w:r w:rsidRPr="009F4B18">
        <w:t>年</w:t>
      </w:r>
      <w:r w:rsidR="003327DD">
        <w:rPr>
          <w:rFonts w:hint="eastAsia"/>
        </w:rPr>
        <w:t>７</w:t>
      </w:r>
      <w:r w:rsidRPr="009F4B18">
        <w:t>月）においても回復の兆しがない。</w:t>
      </w:r>
      <w:bookmarkStart w:id="121" w:name="_Hlk176872345"/>
      <w:r w:rsidRPr="009F4B18">
        <w:t>2022年11月には不動産会社の経営不振によって多くの販売済みのマンションの建設がストップするという状況を受けて、「足元の不動産市場の安定健全発展に対する金融支援の実施に関する通知」（「金融16条」）が発表され、「保交楼（購入したマンションの引き渡しを保証する）」をスローガンに、住宅の建設を支え、それ以上の価格下落を防ぐための包括的政策が実施された。また翌2023年2月には、政策金利を据え置きながらも中期貸出ファシリティを通じて銀行間市場に1990億元を供給するなどの緩和策が講じられた。その結果、住宅ローン金利は低下し、主要70都市の新築マンション価格はわずかに上昇に転じた。しかし、この上昇は長続きせず、同年6月以降には再び多くの都市で住宅価格は下落するようになった。</w:t>
      </w:r>
    </w:p>
    <w:p w14:paraId="7C007EC4" w14:textId="77777777" w:rsidR="00903A19" w:rsidRPr="009F4B18" w:rsidRDefault="00903A19" w:rsidP="00903A19">
      <w:pPr>
        <w:ind w:firstLineChars="133" w:firstLine="279"/>
      </w:pPr>
      <w:r w:rsidRPr="009F4B18">
        <w:t>政府はこれに対し、2023年6月と8月に1年物および5年物のローンプライムレート（LPR）をそれぞれ0.1%引き下げ、さらに2024年2月には5年物LPRを0.25%引き下げるという措置を採った。しかし、これらの利下げにもかかわらず、2024年第一四半期になると不動産価格は再び下落傾向を強めており（図８）、これに合わせて住宅販売価格や面積も再び落ち込みを見せている（図9）。同年5月には地方政府が主体となりマンションの在庫を買い取り安価な住宅に転換して提供したり、あるいはマンションの保有者に既存住宅の売却と買い替えを促進するインセンティブを与えたりする（「以旧換新」）一連の政策を導入したほか、住宅ローンの下限も撤廃された。ただし、さらなる金利の低下は銀行の利鞘を圧迫して不良債権処理を遅らせる、あるいは人民元安を招くなどの声もあり、住宅価格の下落を食い止めるだけの効果があるかどうかは疑問である。</w:t>
      </w:r>
    </w:p>
    <w:bookmarkEnd w:id="121"/>
    <w:p w14:paraId="3A0C20D6" w14:textId="77777777" w:rsidR="00903A19" w:rsidRPr="009F4B18" w:rsidRDefault="00903A19" w:rsidP="00903A19">
      <w:pPr>
        <w:ind w:firstLineChars="133" w:firstLine="279"/>
      </w:pPr>
      <w:r w:rsidRPr="009F4B18">
        <w:rPr>
          <w:b/>
          <w:bCs/>
        </w:rPr>
        <w:t>図８ 商品住宅価格指数の動向（対前年比）</w:t>
      </w:r>
    </w:p>
    <w:p w14:paraId="7E54807D" w14:textId="5561D0FF" w:rsidR="00903A19" w:rsidRPr="009F4B18" w:rsidRDefault="00903A19" w:rsidP="00903A19">
      <w:pPr>
        <w:ind w:firstLineChars="133" w:firstLine="279"/>
      </w:pPr>
      <w:r w:rsidRPr="00903A19">
        <w:rPr>
          <w:noProof/>
        </w:rPr>
        <w:lastRenderedPageBreak/>
        <w:drawing>
          <wp:inline distT="0" distB="0" distL="0" distR="0" wp14:anchorId="249BA6D9" wp14:editId="0F0DDD88">
            <wp:extent cx="4077269" cy="2619741"/>
            <wp:effectExtent l="0" t="0" r="0" b="9525"/>
            <wp:docPr id="1554532038" name="図 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2038" name="図 1" descr="グラフ が含まれている画像&#10;&#10;自動的に生成された説明"/>
                    <pic:cNvPicPr/>
                  </pic:nvPicPr>
                  <pic:blipFill>
                    <a:blip r:embed="rId34"/>
                    <a:stretch>
                      <a:fillRect/>
                    </a:stretch>
                  </pic:blipFill>
                  <pic:spPr>
                    <a:xfrm>
                      <a:off x="0" y="0"/>
                      <a:ext cx="4077269" cy="2619741"/>
                    </a:xfrm>
                    <a:prstGeom prst="rect">
                      <a:avLst/>
                    </a:prstGeom>
                  </pic:spPr>
                </pic:pic>
              </a:graphicData>
            </a:graphic>
          </wp:inline>
        </w:drawing>
      </w:r>
    </w:p>
    <w:p w14:paraId="0AD237F2" w14:textId="77777777" w:rsidR="00903A19" w:rsidRPr="009F4B18" w:rsidRDefault="00903A19" w:rsidP="00903A19">
      <w:pPr>
        <w:ind w:firstLineChars="133" w:firstLine="279"/>
      </w:pPr>
      <w:r w:rsidRPr="009F4B18">
        <w:t>出所：　国家統計局ウェブサイト（</w:t>
      </w:r>
      <w:hyperlink r:id="rId35" w:history="1">
        <w:r w:rsidRPr="009F4B18">
          <w:rPr>
            <w:rStyle w:val="af"/>
          </w:rPr>
          <w:t>https://www.stats.gov.cn/）</w:t>
        </w:r>
      </w:hyperlink>
    </w:p>
    <w:p w14:paraId="70CFEE26" w14:textId="77777777" w:rsidR="00903A19" w:rsidRDefault="00903A19" w:rsidP="00903A19">
      <w:pPr>
        <w:ind w:firstLineChars="133" w:firstLine="279"/>
        <w:rPr>
          <w:b/>
          <w:bCs/>
        </w:rPr>
      </w:pPr>
    </w:p>
    <w:p w14:paraId="3DB8EE32" w14:textId="5A8664A5" w:rsidR="00903A19" w:rsidRPr="009F4B18" w:rsidRDefault="00903A19" w:rsidP="00903A19">
      <w:pPr>
        <w:ind w:firstLineChars="133" w:firstLine="279"/>
      </w:pPr>
      <w:r w:rsidRPr="009F4B18">
        <w:rPr>
          <w:b/>
          <w:bCs/>
        </w:rPr>
        <w:t>図9　住宅市場の動向（年初からの累計額、対前年比、％）</w:t>
      </w:r>
    </w:p>
    <w:p w14:paraId="7A96BF3D" w14:textId="276A670A" w:rsidR="00903A19" w:rsidRPr="009F4B18" w:rsidRDefault="00903A19" w:rsidP="00903A19">
      <w:pPr>
        <w:ind w:firstLineChars="133" w:firstLine="279"/>
      </w:pPr>
      <w:r w:rsidRPr="00903A19">
        <w:rPr>
          <w:noProof/>
        </w:rPr>
        <w:drawing>
          <wp:inline distT="0" distB="0" distL="0" distR="0" wp14:anchorId="37FFB244" wp14:editId="17800508">
            <wp:extent cx="4153480" cy="2486372"/>
            <wp:effectExtent l="0" t="0" r="0" b="9525"/>
            <wp:docPr id="159797532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75322" name="図 1" descr="ダイアグラム&#10;&#10;自動的に生成された説明"/>
                    <pic:cNvPicPr/>
                  </pic:nvPicPr>
                  <pic:blipFill>
                    <a:blip r:embed="rId36"/>
                    <a:stretch>
                      <a:fillRect/>
                    </a:stretch>
                  </pic:blipFill>
                  <pic:spPr>
                    <a:xfrm>
                      <a:off x="0" y="0"/>
                      <a:ext cx="4153480" cy="2486372"/>
                    </a:xfrm>
                    <a:prstGeom prst="rect">
                      <a:avLst/>
                    </a:prstGeom>
                  </pic:spPr>
                </pic:pic>
              </a:graphicData>
            </a:graphic>
          </wp:inline>
        </w:drawing>
      </w:r>
    </w:p>
    <w:p w14:paraId="04338784" w14:textId="77777777" w:rsidR="00903A19" w:rsidRDefault="00903A19" w:rsidP="00903A19">
      <w:pPr>
        <w:ind w:firstLineChars="133" w:firstLine="279"/>
      </w:pPr>
      <w:r w:rsidRPr="009F4B18">
        <w:t>出所：　図8に同じ</w:t>
      </w:r>
    </w:p>
    <w:p w14:paraId="7B752407" w14:textId="77777777" w:rsidR="00903A19" w:rsidRPr="009F4B18" w:rsidRDefault="00903A19" w:rsidP="00903A19">
      <w:pPr>
        <w:ind w:firstLineChars="133" w:firstLine="279"/>
      </w:pPr>
    </w:p>
    <w:p w14:paraId="37B02E13" w14:textId="1E87179B" w:rsidR="00856270" w:rsidRDefault="00856270" w:rsidP="00903A19">
      <w:pPr>
        <w:ind w:firstLineChars="133" w:firstLine="279"/>
      </w:pPr>
      <w:r>
        <w:rPr>
          <w:rFonts w:hint="eastAsia"/>
        </w:rPr>
        <w:t>本章では、長期にわたって一定の資産価格の上昇が見られる「合理的バブル」が、これまで続いてきた中国の不動産バブルの本質である、ということを述べてきた。ただ、合理的バブルもバブルである以上、いずれは終焉を迎えることは避けられない。もちろん、現在がその時期なのだ、と考える人も多いだろう。だが、筆者はこれまで不動産における合理的バブルが、中国全体の成長率を支えてきたことを踏まえ、もうしばらくはその終焉を先送りすることが可能だし、そのことが望ましいと考えている。その理由は主に2つある。一つは、繰り返しになるが、中国の預金、貸出金利にはまだまだ下げ幅があり、金融</w:t>
      </w:r>
      <w:r>
        <w:rPr>
          <w:rFonts w:hint="eastAsia"/>
        </w:rPr>
        <w:lastRenderedPageBreak/>
        <w:t>政策次第ではこれ以上の不動産価格の低下を食い止めることが可能だからだ。前述のような金融機関の利鞘の縮小に対しては、経営の効率性を高めるような指導を強化するなど、別途対策を講じるべきだろう。もう一つは、不動産バブルが終焉しても現在のように消費が落ち込まず、人びとが安定した生活を送るためには、賦課方式の年金の拡充をはじめとしたより普遍的な社会保障制度の充実が不可欠だが、現状ではその条件が整っているとはとても言えないからだ。</w:t>
      </w:r>
    </w:p>
    <w:p w14:paraId="592C318B" w14:textId="2658F87F" w:rsidR="00903A19" w:rsidRDefault="00856270" w:rsidP="00903A19">
      <w:pPr>
        <w:ind w:firstLineChars="133" w:firstLine="279"/>
      </w:pPr>
      <w:r>
        <w:rPr>
          <w:rFonts w:hint="eastAsia"/>
        </w:rPr>
        <w:t>このようなことを踏まえて筆者は、</w:t>
      </w:r>
      <w:r w:rsidR="00903A19" w:rsidRPr="009F4B18">
        <w:t>当局が</w:t>
      </w:r>
      <w:r>
        <w:rPr>
          <w:rFonts w:hint="eastAsia"/>
        </w:rPr>
        <w:t>不動産不況に端を発した現在</w:t>
      </w:r>
      <w:r w:rsidR="00903A19" w:rsidRPr="009F4B18">
        <w:t>の難局を乗り切るためには、</w:t>
      </w:r>
      <w:r>
        <w:rPr>
          <w:rFonts w:hint="eastAsia"/>
        </w:rPr>
        <w:t>低金利政策と消費を下支えする財政出動によって</w:t>
      </w:r>
      <w:r w:rsidR="00903A19" w:rsidRPr="009F4B18">
        <w:t>当面の経済成長率を維持しつつその間に不動産価格の下落に伴う社会不安の拡大に備えた社会保障制度の拡充と整備を行わなければならない。</w:t>
      </w:r>
    </w:p>
    <w:p w14:paraId="073A91EB" w14:textId="41C1606E" w:rsidR="00903A19" w:rsidRPr="00856270" w:rsidRDefault="00283CE6" w:rsidP="00903A19">
      <w:pPr>
        <w:ind w:firstLineChars="133" w:firstLine="279"/>
      </w:pPr>
      <w:r>
        <w:rPr>
          <w:rFonts w:hint="eastAsia"/>
        </w:rPr>
        <w:t>しかし、三期目を迎えた習政権は、どうもこのような「時間稼ぎ」の政策の実施を潔しと思っていないようだ。そして</w:t>
      </w:r>
      <w:r w:rsidR="00856270" w:rsidRPr="00856270">
        <w:rPr>
          <w:rFonts w:hint="eastAsia"/>
        </w:rPr>
        <w:t>このような不動産市場の低迷</w:t>
      </w:r>
      <w:r>
        <w:rPr>
          <w:rFonts w:hint="eastAsia"/>
        </w:rPr>
        <w:t>とそれに対する政府の対応</w:t>
      </w:r>
      <w:r w:rsidR="00856270" w:rsidRPr="00856270">
        <w:rPr>
          <w:rFonts w:hint="eastAsia"/>
        </w:rPr>
        <w:t>は、消費の低迷や地方政府の財政難というわかりやすい連鎖</w:t>
      </w:r>
      <w:r>
        <w:rPr>
          <w:rFonts w:hint="eastAsia"/>
        </w:rPr>
        <w:t>だけでなく</w:t>
      </w:r>
      <w:r w:rsidR="00856270" w:rsidRPr="00856270">
        <w:rPr>
          <w:rFonts w:hint="eastAsia"/>
        </w:rPr>
        <w:t>、</w:t>
      </w:r>
      <w:r w:rsidR="00856270" w:rsidRPr="00856270">
        <w:t>EV（電気自動車）や太陽光パネルなどグリーンテックの輸出急拡大という意外な</w:t>
      </w:r>
      <w:r>
        <w:rPr>
          <w:rFonts w:hint="eastAsia"/>
        </w:rPr>
        <w:t>「結果」をもたらしている</w:t>
      </w:r>
      <w:r w:rsidR="00856270" w:rsidRPr="00856270">
        <w:t>。次章以降で、合理的バブルのほつれがもたらした問題を見ていきたい。</w:t>
      </w:r>
    </w:p>
    <w:p w14:paraId="5FAD7F9D" w14:textId="77777777" w:rsidR="00903A19" w:rsidRPr="009F4B18" w:rsidRDefault="00903A19" w:rsidP="00903A19">
      <w:pPr>
        <w:ind w:firstLineChars="133" w:firstLine="279"/>
      </w:pPr>
    </w:p>
    <w:p w14:paraId="4BE2ACFB" w14:textId="77777777" w:rsidR="00D81C89" w:rsidRDefault="00D81C89" w:rsidP="008D681D">
      <w:pPr>
        <w:ind w:firstLineChars="88" w:firstLine="185"/>
        <w:rPr>
          <w:b/>
          <w:bCs/>
        </w:rPr>
      </w:pPr>
    </w:p>
    <w:p w14:paraId="3ECF644B" w14:textId="77777777" w:rsidR="00903A19" w:rsidRPr="009F4B18" w:rsidRDefault="00903A19" w:rsidP="00903A19">
      <w:pPr>
        <w:pStyle w:val="2"/>
      </w:pPr>
      <w:r w:rsidRPr="009F4B18">
        <w:t>補論　：ＡＭＳＺ基準を用いた中国経済における動学的効率性の検証</w:t>
      </w:r>
    </w:p>
    <w:p w14:paraId="3547658B" w14:textId="77777777" w:rsidR="00903A19" w:rsidRPr="009F4B18" w:rsidRDefault="00903A19" w:rsidP="00903A19">
      <w:pPr>
        <w:pStyle w:val="3"/>
      </w:pPr>
      <w:r w:rsidRPr="009F4B18">
        <w:t>動学的効率性に関するＡＭＳＺ基準</w:t>
      </w:r>
    </w:p>
    <w:p w14:paraId="0F0F463D" w14:textId="77777777" w:rsidR="00903A19" w:rsidRPr="009F4B18" w:rsidRDefault="00903A19" w:rsidP="00903A19">
      <w:pPr>
        <w:ind w:firstLineChars="133" w:firstLine="279"/>
      </w:pPr>
      <w:r w:rsidRPr="009F4B18">
        <w:t>本章で述べたように、経済が動学的に非効率な状態にあるかどうかを判断するには、実質成長率と投資収益率、あるいはその代理変数としての実質金利の水準を比較すればよい。資本ストックが増加するに従いその限界生産性は逓減するので、資本が過剰に蓄積される状態の下では、投資収益率（＝資本の限界生産性）は経済成長率を下回るはずだからである。</w:t>
      </w:r>
    </w:p>
    <w:p w14:paraId="5806433D" w14:textId="77777777" w:rsidR="00903A19" w:rsidRPr="009F4B18" w:rsidRDefault="00903A19" w:rsidP="00903A19">
      <w:pPr>
        <w:ind w:firstLineChars="133" w:firstLine="279"/>
      </w:pPr>
      <w:r w:rsidRPr="009F4B18">
        <w:t>ただし、この判断基準は、中国のように金融市場・資本市場が十分に効率的ではなく政府によって金利が低い水準に規制されている場合には、現実に適用するのが難しくなる。そこでエイベル＝マンキュー＝サマーズ＝ゼックハウザー（Abel=Mankiw=Summers=Zeckhauser、1989）は、代替的な方法として資本市場が不完全であっても成立する動学的非効率性の条件として、粗投資率が資本の分配率を上回って</w:t>
      </w:r>
      <w:r w:rsidRPr="009F4B18">
        <w:lastRenderedPageBreak/>
        <w:t>いるという条件を示した。資本部門が生産の増加分以上に資源を消費するような経済は投資が過剰であり、動学的な効率性が満たされていないと考えられるからである。</w:t>
      </w:r>
    </w:p>
    <w:p w14:paraId="034E5407" w14:textId="77777777" w:rsidR="00903A19" w:rsidRPr="009F4B18" w:rsidRDefault="00903A19" w:rsidP="00903A19">
      <w:pPr>
        <w:ind w:firstLineChars="133" w:firstLine="279"/>
      </w:pPr>
      <w:r w:rsidRPr="009F4B18">
        <w:t>彼らは、1960年から1984年にかけてのＯＥＣＤ加盟国のデータを用いて実際に動学的効率性の推計を行い、例えば高度成長期の日本のような投資率の高い経済であっても、それを上回るような高い資本分配率が見られるため、実際に動学的非効率が成立しているわけではないことを示している。そこで以下では、エイベルらが非効率の用いた手法（ＡＭＳＺ基準）を用いて、近年の中国経済における、動学的効率性の検証を行う。なお、ＡＭＳＺ基準を用いて中国経済動学的効率性の検証を行うにあたって注意が必要な、統計データに関する特有の問題点については、梶谷（2024）を参照されたい。</w:t>
      </w:r>
    </w:p>
    <w:p w14:paraId="6EFA545A" w14:textId="77777777" w:rsidR="00903A19" w:rsidRPr="009F4B18" w:rsidRDefault="00903A19" w:rsidP="00903A19">
      <w:pPr>
        <w:ind w:firstLineChars="133" w:firstLine="279"/>
      </w:pPr>
      <w:r w:rsidRPr="009F4B18">
        <w:rPr>
          <w:b/>
          <w:bCs/>
        </w:rPr>
        <w:t>推計結果</w:t>
      </w:r>
    </w:p>
    <w:p w14:paraId="1482E94D" w14:textId="77777777" w:rsidR="00903A19" w:rsidRPr="009F4B18" w:rsidRDefault="00903A19" w:rsidP="00903A19">
      <w:pPr>
        <w:ind w:firstLineChars="133" w:firstLine="279"/>
      </w:pPr>
      <w:r w:rsidRPr="009F4B18">
        <w:t>前稿で検討したように、資金循環表では資本家の所得が過小に評価される傾向があり、省ごとのデータの合計値は固定資本形成の値を過大に評価している。よって、動学的非効率性の推計にあたっては、粗投資額の推計については資金循環表に示された全国レベルの値を用い、粗資本所得を推計する際には国家統計局国民経済核算司・中国人民銀行調査統計司編（2008）ならびに各年の『中国統計年鑑』に示された資金循環表の値と、中国国家統計局国民経済核算司編（2007）および中国統計年鑑各年版に記載された省ごとのデータの合計値の双方を用いた。</w:t>
      </w:r>
    </w:p>
    <w:p w14:paraId="7D3CE90A" w14:textId="77777777" w:rsidR="00903A19" w:rsidRPr="009F4B18" w:rsidRDefault="00903A19" w:rsidP="00903A19">
      <w:pPr>
        <w:ind w:firstLineChars="133" w:firstLine="279"/>
      </w:pPr>
      <w:r w:rsidRPr="009F4B18">
        <w:t>また、ADSZ基準による動学的効率性の推計に当たっては、ＧＤＰから労働者報酬と生産税純額（生産税額－補助金）、を控除したものをＧＤＰで除して求めているが、その際前節で示したような資本家の労働報酬分を推計し、それを控除したものと、そのような控除を行わないもの二つのケースについて推計値を求めている。さらに粗投資額としてはＧＤＰの支出面のデータにおける、「資本形成総額」を用いたものと、在庫投資を含まない値である「固定資本形成総額」を用いたもの、二つのケースについてそれぞれ推計を行った。以上の、三つのオプションに対応した具体的な推計方法は、表1におけるＡからＦにまとめられている。そして、その結果をグラフで示したのが図10である。この図からは、用いたデータのオプションによって推計値にはかなりの幅があり、AからFまでの推計値を慎重に見比べる必要があることがわかる。</w:t>
      </w:r>
    </w:p>
    <w:p w14:paraId="24C51C12" w14:textId="77777777" w:rsidR="00903A19" w:rsidRPr="009F4B18" w:rsidRDefault="00903A19" w:rsidP="00903A19">
      <w:pPr>
        <w:ind w:firstLineChars="133" w:firstLine="279"/>
      </w:pPr>
      <w:r w:rsidRPr="009F4B18">
        <w:t>表１　AMSZ基準の推計方法について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gridCol w:w="2441"/>
        <w:gridCol w:w="2441"/>
        <w:gridCol w:w="1824"/>
      </w:tblGrid>
      <w:tr w:rsidR="00903A19" w:rsidRPr="009F4B18" w14:paraId="04E551CF" w14:textId="77777777" w:rsidTr="004E7463">
        <w:trPr>
          <w:tblHeader/>
          <w:tblCellSpacing w:w="15" w:type="dxa"/>
        </w:trPr>
        <w:tc>
          <w:tcPr>
            <w:tcW w:w="0" w:type="auto"/>
            <w:vAlign w:val="center"/>
            <w:hideMark/>
          </w:tcPr>
          <w:p w14:paraId="38D2A6B2" w14:textId="77777777" w:rsidR="00903A19" w:rsidRPr="009F4B18" w:rsidRDefault="00903A19" w:rsidP="004E7463">
            <w:pPr>
              <w:ind w:firstLineChars="133" w:firstLine="279"/>
            </w:pPr>
          </w:p>
        </w:tc>
        <w:tc>
          <w:tcPr>
            <w:tcW w:w="0" w:type="auto"/>
            <w:vAlign w:val="center"/>
            <w:hideMark/>
          </w:tcPr>
          <w:p w14:paraId="0451D16F" w14:textId="77777777" w:rsidR="00903A19" w:rsidRPr="009F4B18" w:rsidRDefault="00903A19" w:rsidP="004E7463">
            <w:pPr>
              <w:ind w:firstLineChars="133" w:firstLine="279"/>
              <w:rPr>
                <w:b/>
                <w:bCs/>
              </w:rPr>
            </w:pPr>
            <w:r w:rsidRPr="009F4B18">
              <w:rPr>
                <w:b/>
                <w:bCs/>
              </w:rPr>
              <w:t>粗資本収益率の推計法</w:t>
            </w:r>
          </w:p>
        </w:tc>
        <w:tc>
          <w:tcPr>
            <w:tcW w:w="0" w:type="auto"/>
            <w:vAlign w:val="center"/>
            <w:hideMark/>
          </w:tcPr>
          <w:p w14:paraId="51DC4FD6" w14:textId="77777777" w:rsidR="00903A19" w:rsidRPr="009F4B18" w:rsidRDefault="00903A19" w:rsidP="004E7463">
            <w:pPr>
              <w:ind w:firstLineChars="133" w:firstLine="279"/>
              <w:rPr>
                <w:b/>
                <w:bCs/>
              </w:rPr>
            </w:pPr>
            <w:r w:rsidRPr="009F4B18">
              <w:rPr>
                <w:b/>
                <w:bCs/>
              </w:rPr>
              <w:t>経営者労働報酬の控除</w:t>
            </w:r>
          </w:p>
        </w:tc>
        <w:tc>
          <w:tcPr>
            <w:tcW w:w="0" w:type="auto"/>
            <w:vAlign w:val="center"/>
            <w:hideMark/>
          </w:tcPr>
          <w:p w14:paraId="0BEFADA5" w14:textId="77777777" w:rsidR="00903A19" w:rsidRPr="009F4B18" w:rsidRDefault="00903A19" w:rsidP="004E7463">
            <w:pPr>
              <w:ind w:firstLineChars="133" w:firstLine="279"/>
              <w:rPr>
                <w:b/>
                <w:bCs/>
              </w:rPr>
            </w:pPr>
            <w:r w:rsidRPr="009F4B18">
              <w:rPr>
                <w:b/>
                <w:bCs/>
              </w:rPr>
              <w:t>投資の内容</w:t>
            </w:r>
          </w:p>
        </w:tc>
      </w:tr>
      <w:tr w:rsidR="00903A19" w:rsidRPr="009F4B18" w14:paraId="380CDDBC" w14:textId="77777777" w:rsidTr="004E7463">
        <w:trPr>
          <w:tblCellSpacing w:w="15" w:type="dxa"/>
        </w:trPr>
        <w:tc>
          <w:tcPr>
            <w:tcW w:w="0" w:type="auto"/>
            <w:vAlign w:val="center"/>
            <w:hideMark/>
          </w:tcPr>
          <w:p w14:paraId="6C8034E2" w14:textId="77777777" w:rsidR="00903A19" w:rsidRPr="009F4B18" w:rsidRDefault="00903A19" w:rsidP="004E7463">
            <w:pPr>
              <w:ind w:firstLineChars="133" w:firstLine="279"/>
            </w:pPr>
            <w:r w:rsidRPr="009F4B18">
              <w:t>Ａ</w:t>
            </w:r>
          </w:p>
        </w:tc>
        <w:tc>
          <w:tcPr>
            <w:tcW w:w="0" w:type="auto"/>
            <w:vAlign w:val="center"/>
            <w:hideMark/>
          </w:tcPr>
          <w:p w14:paraId="0D79B545" w14:textId="77777777" w:rsidR="00903A19" w:rsidRPr="009F4B18" w:rsidRDefault="00903A19" w:rsidP="004E7463">
            <w:pPr>
              <w:ind w:firstLineChars="133" w:firstLine="279"/>
            </w:pPr>
            <w:r w:rsidRPr="009F4B18">
              <w:t>全国データを使用</w:t>
            </w:r>
          </w:p>
        </w:tc>
        <w:tc>
          <w:tcPr>
            <w:tcW w:w="0" w:type="auto"/>
            <w:vAlign w:val="center"/>
            <w:hideMark/>
          </w:tcPr>
          <w:p w14:paraId="112BD297" w14:textId="77777777" w:rsidR="00903A19" w:rsidRPr="009F4B18" w:rsidRDefault="00903A19" w:rsidP="004E7463">
            <w:pPr>
              <w:ind w:firstLineChars="133" w:firstLine="279"/>
            </w:pPr>
            <w:r w:rsidRPr="009F4B18">
              <w:t>なし</w:t>
            </w:r>
          </w:p>
        </w:tc>
        <w:tc>
          <w:tcPr>
            <w:tcW w:w="0" w:type="auto"/>
            <w:vAlign w:val="center"/>
            <w:hideMark/>
          </w:tcPr>
          <w:p w14:paraId="593A9903" w14:textId="77777777" w:rsidR="00903A19" w:rsidRPr="009F4B18" w:rsidRDefault="00903A19" w:rsidP="004E7463">
            <w:pPr>
              <w:ind w:firstLineChars="133" w:firstLine="279"/>
            </w:pPr>
            <w:r w:rsidRPr="009F4B18">
              <w:t>総資本形成</w:t>
            </w:r>
          </w:p>
        </w:tc>
      </w:tr>
      <w:tr w:rsidR="00903A19" w:rsidRPr="009F4B18" w14:paraId="5E994394" w14:textId="77777777" w:rsidTr="004E7463">
        <w:trPr>
          <w:tblCellSpacing w:w="15" w:type="dxa"/>
        </w:trPr>
        <w:tc>
          <w:tcPr>
            <w:tcW w:w="0" w:type="auto"/>
            <w:vAlign w:val="center"/>
            <w:hideMark/>
          </w:tcPr>
          <w:p w14:paraId="60A34060" w14:textId="77777777" w:rsidR="00903A19" w:rsidRPr="009F4B18" w:rsidRDefault="00903A19" w:rsidP="004E7463">
            <w:pPr>
              <w:ind w:firstLineChars="133" w:firstLine="279"/>
            </w:pPr>
            <w:r w:rsidRPr="009F4B18">
              <w:t>Ｂ</w:t>
            </w:r>
          </w:p>
        </w:tc>
        <w:tc>
          <w:tcPr>
            <w:tcW w:w="0" w:type="auto"/>
            <w:vAlign w:val="center"/>
            <w:hideMark/>
          </w:tcPr>
          <w:p w14:paraId="71E97CDC" w14:textId="77777777" w:rsidR="00903A19" w:rsidRPr="009F4B18" w:rsidRDefault="00903A19" w:rsidP="004E7463">
            <w:pPr>
              <w:ind w:firstLineChars="133" w:firstLine="279"/>
            </w:pPr>
            <w:r w:rsidRPr="009F4B18">
              <w:t>全国データを使用</w:t>
            </w:r>
          </w:p>
        </w:tc>
        <w:tc>
          <w:tcPr>
            <w:tcW w:w="0" w:type="auto"/>
            <w:vAlign w:val="center"/>
            <w:hideMark/>
          </w:tcPr>
          <w:p w14:paraId="256809E5" w14:textId="77777777" w:rsidR="00903A19" w:rsidRPr="009F4B18" w:rsidRDefault="00903A19" w:rsidP="004E7463">
            <w:pPr>
              <w:ind w:firstLineChars="133" w:firstLine="279"/>
            </w:pPr>
            <w:r w:rsidRPr="009F4B18">
              <w:t>なし</w:t>
            </w:r>
          </w:p>
        </w:tc>
        <w:tc>
          <w:tcPr>
            <w:tcW w:w="0" w:type="auto"/>
            <w:vAlign w:val="center"/>
            <w:hideMark/>
          </w:tcPr>
          <w:p w14:paraId="23506757" w14:textId="77777777" w:rsidR="00903A19" w:rsidRPr="009F4B18" w:rsidRDefault="00903A19" w:rsidP="004E7463">
            <w:pPr>
              <w:ind w:firstLineChars="133" w:firstLine="279"/>
            </w:pPr>
            <w:r w:rsidRPr="009F4B18">
              <w:t>総固定資本形成</w:t>
            </w:r>
          </w:p>
        </w:tc>
      </w:tr>
      <w:tr w:rsidR="00903A19" w:rsidRPr="009F4B18" w14:paraId="4875671C" w14:textId="77777777" w:rsidTr="004E7463">
        <w:trPr>
          <w:tblCellSpacing w:w="15" w:type="dxa"/>
        </w:trPr>
        <w:tc>
          <w:tcPr>
            <w:tcW w:w="0" w:type="auto"/>
            <w:vAlign w:val="center"/>
            <w:hideMark/>
          </w:tcPr>
          <w:p w14:paraId="38C26FD7" w14:textId="77777777" w:rsidR="00903A19" w:rsidRPr="009F4B18" w:rsidRDefault="00903A19" w:rsidP="004E7463">
            <w:pPr>
              <w:ind w:firstLineChars="133" w:firstLine="279"/>
            </w:pPr>
            <w:r w:rsidRPr="009F4B18">
              <w:t>Ｃ</w:t>
            </w:r>
          </w:p>
        </w:tc>
        <w:tc>
          <w:tcPr>
            <w:tcW w:w="0" w:type="auto"/>
            <w:vAlign w:val="center"/>
            <w:hideMark/>
          </w:tcPr>
          <w:p w14:paraId="1649543D" w14:textId="77777777" w:rsidR="00903A19" w:rsidRPr="009F4B18" w:rsidRDefault="00903A19" w:rsidP="004E7463">
            <w:pPr>
              <w:ind w:firstLineChars="133" w:firstLine="279"/>
            </w:pPr>
            <w:r w:rsidRPr="009F4B18">
              <w:t>省データを集計</w:t>
            </w:r>
          </w:p>
        </w:tc>
        <w:tc>
          <w:tcPr>
            <w:tcW w:w="0" w:type="auto"/>
            <w:vAlign w:val="center"/>
            <w:hideMark/>
          </w:tcPr>
          <w:p w14:paraId="1631666E" w14:textId="77777777" w:rsidR="00903A19" w:rsidRPr="009F4B18" w:rsidRDefault="00903A19" w:rsidP="004E7463">
            <w:pPr>
              <w:ind w:firstLineChars="133" w:firstLine="279"/>
            </w:pPr>
            <w:r w:rsidRPr="009F4B18">
              <w:t>あり</w:t>
            </w:r>
          </w:p>
        </w:tc>
        <w:tc>
          <w:tcPr>
            <w:tcW w:w="0" w:type="auto"/>
            <w:vAlign w:val="center"/>
            <w:hideMark/>
          </w:tcPr>
          <w:p w14:paraId="00333B45" w14:textId="77777777" w:rsidR="00903A19" w:rsidRPr="009F4B18" w:rsidRDefault="00903A19" w:rsidP="004E7463">
            <w:pPr>
              <w:ind w:firstLineChars="133" w:firstLine="279"/>
            </w:pPr>
            <w:r w:rsidRPr="009F4B18">
              <w:t>総資本形成</w:t>
            </w:r>
          </w:p>
        </w:tc>
      </w:tr>
      <w:tr w:rsidR="00903A19" w:rsidRPr="009F4B18" w14:paraId="05D16AA4" w14:textId="77777777" w:rsidTr="004E7463">
        <w:trPr>
          <w:tblCellSpacing w:w="15" w:type="dxa"/>
        </w:trPr>
        <w:tc>
          <w:tcPr>
            <w:tcW w:w="0" w:type="auto"/>
            <w:vAlign w:val="center"/>
            <w:hideMark/>
          </w:tcPr>
          <w:p w14:paraId="5B017AFB" w14:textId="77777777" w:rsidR="00903A19" w:rsidRPr="009F4B18" w:rsidRDefault="00903A19" w:rsidP="004E7463">
            <w:pPr>
              <w:ind w:firstLineChars="133" w:firstLine="279"/>
            </w:pPr>
            <w:r w:rsidRPr="009F4B18">
              <w:t>Ｄ</w:t>
            </w:r>
          </w:p>
        </w:tc>
        <w:tc>
          <w:tcPr>
            <w:tcW w:w="0" w:type="auto"/>
            <w:vAlign w:val="center"/>
            <w:hideMark/>
          </w:tcPr>
          <w:p w14:paraId="62D7E74B" w14:textId="77777777" w:rsidR="00903A19" w:rsidRPr="009F4B18" w:rsidRDefault="00903A19" w:rsidP="004E7463">
            <w:pPr>
              <w:ind w:firstLineChars="133" w:firstLine="279"/>
            </w:pPr>
            <w:r w:rsidRPr="009F4B18">
              <w:t>省データを集計</w:t>
            </w:r>
          </w:p>
        </w:tc>
        <w:tc>
          <w:tcPr>
            <w:tcW w:w="0" w:type="auto"/>
            <w:vAlign w:val="center"/>
            <w:hideMark/>
          </w:tcPr>
          <w:p w14:paraId="0FD1089B" w14:textId="77777777" w:rsidR="00903A19" w:rsidRPr="009F4B18" w:rsidRDefault="00903A19" w:rsidP="004E7463">
            <w:pPr>
              <w:ind w:firstLineChars="133" w:firstLine="279"/>
            </w:pPr>
            <w:r w:rsidRPr="009F4B18">
              <w:t>あり</w:t>
            </w:r>
          </w:p>
        </w:tc>
        <w:tc>
          <w:tcPr>
            <w:tcW w:w="0" w:type="auto"/>
            <w:vAlign w:val="center"/>
            <w:hideMark/>
          </w:tcPr>
          <w:p w14:paraId="6143EC69" w14:textId="77777777" w:rsidR="00903A19" w:rsidRPr="009F4B18" w:rsidRDefault="00903A19" w:rsidP="004E7463">
            <w:pPr>
              <w:ind w:firstLineChars="133" w:firstLine="279"/>
            </w:pPr>
            <w:r w:rsidRPr="009F4B18">
              <w:t>総固定資本形成</w:t>
            </w:r>
          </w:p>
        </w:tc>
      </w:tr>
      <w:tr w:rsidR="00903A19" w:rsidRPr="009F4B18" w14:paraId="390DE785" w14:textId="77777777" w:rsidTr="004E7463">
        <w:trPr>
          <w:tblCellSpacing w:w="15" w:type="dxa"/>
        </w:trPr>
        <w:tc>
          <w:tcPr>
            <w:tcW w:w="0" w:type="auto"/>
            <w:vAlign w:val="center"/>
            <w:hideMark/>
          </w:tcPr>
          <w:p w14:paraId="4DF4B7AC" w14:textId="77777777" w:rsidR="00903A19" w:rsidRPr="009F4B18" w:rsidRDefault="00903A19" w:rsidP="004E7463">
            <w:pPr>
              <w:ind w:firstLineChars="133" w:firstLine="279"/>
            </w:pPr>
            <w:r w:rsidRPr="009F4B18">
              <w:lastRenderedPageBreak/>
              <w:t>Ｅ</w:t>
            </w:r>
          </w:p>
        </w:tc>
        <w:tc>
          <w:tcPr>
            <w:tcW w:w="0" w:type="auto"/>
            <w:vAlign w:val="center"/>
            <w:hideMark/>
          </w:tcPr>
          <w:p w14:paraId="40370DC3" w14:textId="77777777" w:rsidR="00903A19" w:rsidRPr="009F4B18" w:rsidRDefault="00903A19" w:rsidP="004E7463">
            <w:pPr>
              <w:ind w:firstLineChars="133" w:firstLine="279"/>
            </w:pPr>
            <w:r w:rsidRPr="009F4B18">
              <w:t>省データを集計</w:t>
            </w:r>
          </w:p>
        </w:tc>
        <w:tc>
          <w:tcPr>
            <w:tcW w:w="0" w:type="auto"/>
            <w:vAlign w:val="center"/>
            <w:hideMark/>
          </w:tcPr>
          <w:p w14:paraId="1B17C83C" w14:textId="77777777" w:rsidR="00903A19" w:rsidRPr="009F4B18" w:rsidRDefault="00903A19" w:rsidP="004E7463">
            <w:pPr>
              <w:ind w:firstLineChars="133" w:firstLine="279"/>
            </w:pPr>
            <w:r w:rsidRPr="009F4B18">
              <w:t>なし</w:t>
            </w:r>
          </w:p>
        </w:tc>
        <w:tc>
          <w:tcPr>
            <w:tcW w:w="0" w:type="auto"/>
            <w:vAlign w:val="center"/>
            <w:hideMark/>
          </w:tcPr>
          <w:p w14:paraId="7A6969D4" w14:textId="77777777" w:rsidR="00903A19" w:rsidRPr="009F4B18" w:rsidRDefault="00903A19" w:rsidP="004E7463">
            <w:pPr>
              <w:ind w:firstLineChars="133" w:firstLine="279"/>
            </w:pPr>
            <w:r w:rsidRPr="009F4B18">
              <w:t>総資本形成</w:t>
            </w:r>
          </w:p>
        </w:tc>
      </w:tr>
      <w:tr w:rsidR="00903A19" w:rsidRPr="009F4B18" w14:paraId="298E5996" w14:textId="77777777" w:rsidTr="004E7463">
        <w:trPr>
          <w:tblCellSpacing w:w="15" w:type="dxa"/>
        </w:trPr>
        <w:tc>
          <w:tcPr>
            <w:tcW w:w="0" w:type="auto"/>
            <w:vAlign w:val="center"/>
            <w:hideMark/>
          </w:tcPr>
          <w:p w14:paraId="6577BCBF" w14:textId="77777777" w:rsidR="00903A19" w:rsidRPr="009F4B18" w:rsidRDefault="00903A19" w:rsidP="004E7463">
            <w:pPr>
              <w:ind w:firstLineChars="133" w:firstLine="279"/>
            </w:pPr>
            <w:r w:rsidRPr="009F4B18">
              <w:t>Ｆ</w:t>
            </w:r>
          </w:p>
        </w:tc>
        <w:tc>
          <w:tcPr>
            <w:tcW w:w="0" w:type="auto"/>
            <w:vAlign w:val="center"/>
            <w:hideMark/>
          </w:tcPr>
          <w:p w14:paraId="3D90C6A6" w14:textId="77777777" w:rsidR="00903A19" w:rsidRPr="009F4B18" w:rsidRDefault="00903A19" w:rsidP="004E7463">
            <w:pPr>
              <w:ind w:firstLineChars="133" w:firstLine="279"/>
            </w:pPr>
            <w:r w:rsidRPr="009F4B18">
              <w:t>省データを集計</w:t>
            </w:r>
          </w:p>
        </w:tc>
        <w:tc>
          <w:tcPr>
            <w:tcW w:w="0" w:type="auto"/>
            <w:vAlign w:val="center"/>
            <w:hideMark/>
          </w:tcPr>
          <w:p w14:paraId="7621B148" w14:textId="77777777" w:rsidR="00903A19" w:rsidRPr="009F4B18" w:rsidRDefault="00903A19" w:rsidP="004E7463">
            <w:pPr>
              <w:ind w:firstLineChars="133" w:firstLine="279"/>
            </w:pPr>
            <w:r w:rsidRPr="009F4B18">
              <w:t>なし</w:t>
            </w:r>
          </w:p>
        </w:tc>
        <w:tc>
          <w:tcPr>
            <w:tcW w:w="0" w:type="auto"/>
            <w:vAlign w:val="center"/>
            <w:hideMark/>
          </w:tcPr>
          <w:p w14:paraId="059B1557" w14:textId="77777777" w:rsidR="00903A19" w:rsidRPr="009F4B18" w:rsidRDefault="00903A19" w:rsidP="004E7463">
            <w:pPr>
              <w:ind w:firstLineChars="133" w:firstLine="279"/>
            </w:pPr>
            <w:r w:rsidRPr="009F4B18">
              <w:t>総固定資本形成</w:t>
            </w:r>
          </w:p>
        </w:tc>
      </w:tr>
    </w:tbl>
    <w:p w14:paraId="550FA50F" w14:textId="77777777" w:rsidR="00903A19" w:rsidRPr="009F4B18" w:rsidRDefault="00903A19" w:rsidP="00903A19">
      <w:pPr>
        <w:ind w:firstLineChars="133" w:firstLine="279"/>
      </w:pPr>
      <w:r w:rsidRPr="009F4B18">
        <w:t>出所：　筆者作成。</w:t>
      </w:r>
    </w:p>
    <w:p w14:paraId="543C1AEC" w14:textId="77777777" w:rsidR="00903A19" w:rsidRDefault="00903A19" w:rsidP="00903A19">
      <w:pPr>
        <w:ind w:firstLineChars="133" w:firstLine="279"/>
      </w:pPr>
    </w:p>
    <w:p w14:paraId="20E1ADD9" w14:textId="77777777" w:rsidR="00903A19" w:rsidRPr="009F4B18" w:rsidRDefault="00903A19" w:rsidP="00903A19">
      <w:pPr>
        <w:ind w:firstLineChars="133" w:firstLine="279"/>
      </w:pPr>
      <w:r w:rsidRPr="009F4B18">
        <w:t>図10　AMSZ基準による動学的効率性の推計結果</w:t>
      </w:r>
    </w:p>
    <w:p w14:paraId="0CD716B5" w14:textId="77777777" w:rsidR="00903A19" w:rsidRPr="009F4B18" w:rsidRDefault="00903A19" w:rsidP="00903A19">
      <w:pPr>
        <w:ind w:firstLineChars="133" w:firstLine="279"/>
      </w:pPr>
      <w:r w:rsidRPr="00903A19">
        <w:rPr>
          <w:noProof/>
        </w:rPr>
        <w:drawing>
          <wp:inline distT="0" distB="0" distL="0" distR="0" wp14:anchorId="328C6890" wp14:editId="4F9439D3">
            <wp:extent cx="4477375" cy="2686425"/>
            <wp:effectExtent l="0" t="0" r="0" b="0"/>
            <wp:docPr id="185185885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58852" name="図 1" descr="ダイアグラム&#10;&#10;自動的に生成された説明"/>
                    <pic:cNvPicPr/>
                  </pic:nvPicPr>
                  <pic:blipFill>
                    <a:blip r:embed="rId37"/>
                    <a:stretch>
                      <a:fillRect/>
                    </a:stretch>
                  </pic:blipFill>
                  <pic:spPr>
                    <a:xfrm>
                      <a:off x="0" y="0"/>
                      <a:ext cx="4477375" cy="2686425"/>
                    </a:xfrm>
                    <a:prstGeom prst="rect">
                      <a:avLst/>
                    </a:prstGeom>
                  </pic:spPr>
                </pic:pic>
              </a:graphicData>
            </a:graphic>
          </wp:inline>
        </w:drawing>
      </w:r>
    </w:p>
    <w:p w14:paraId="328ECC10" w14:textId="77777777" w:rsidR="00903A19" w:rsidRPr="009F4B18" w:rsidRDefault="00903A19" w:rsidP="00903A19">
      <w:pPr>
        <w:ind w:firstLineChars="133" w:firstLine="279"/>
      </w:pPr>
      <w:r w:rsidRPr="009F4B18">
        <w:t>出所：　筆者作成</w:t>
      </w:r>
    </w:p>
    <w:p w14:paraId="2B373F08" w14:textId="77777777" w:rsidR="00903A19" w:rsidRDefault="00903A19" w:rsidP="00903A19">
      <w:pPr>
        <w:ind w:firstLineChars="133" w:firstLine="279"/>
      </w:pPr>
    </w:p>
    <w:p w14:paraId="0179D8BF" w14:textId="77777777" w:rsidR="00903A19" w:rsidRPr="009F4B18" w:rsidRDefault="00903A19" w:rsidP="00903A19">
      <w:pPr>
        <w:ind w:firstLineChars="133" w:firstLine="279"/>
      </w:pPr>
      <w:r w:rsidRPr="009F4B18">
        <w:t>図10からは2009年以降においてはどのような推計方法を用いても経済全体が動学的に非効率な状態にあったことが示されている。これは、2008年秋におけるリーマンショックを受けて発動された総額4兆元とされる大規模な景気対策 によって、政府主導によるインフラ建設や企業の設備投資が各地方で大々的に行われるようになったことを背景としている 。</w:t>
      </w:r>
    </w:p>
    <w:p w14:paraId="7C99A83B" w14:textId="750D5A20" w:rsidR="00DE1DE9" w:rsidRDefault="00903A19" w:rsidP="00864616">
      <w:pPr>
        <w:ind w:firstLineChars="133" w:firstLine="279"/>
      </w:pPr>
      <w:r w:rsidRPr="009F4B18">
        <w:t>また、図3では2014年ごろからその過剰資本蓄積が徐々に解消の方向に向かっていることが注目される。2020年の段階ではかろうじて動学的な非効率な状況は維持されているものの、2021年以降の不動産需要の低迷の背景には、合理的バブルをもたらした資本の過剰蓄積が解消に向かっていることが一つの要因として働いていることが、この分析結果からも明らかだといえよう。</w:t>
      </w:r>
    </w:p>
    <w:p w14:paraId="63FEB170" w14:textId="77777777" w:rsidR="00DE1DE9" w:rsidRPr="00DE1DE9" w:rsidRDefault="00DE1DE9" w:rsidP="00BA501F">
      <w:pPr>
        <w:ind w:firstLineChars="88" w:firstLine="185"/>
      </w:pPr>
    </w:p>
    <w:bookmarkEnd w:id="0"/>
    <w:p w14:paraId="6EE0877B" w14:textId="77777777" w:rsidR="00C94168" w:rsidRDefault="00C94168" w:rsidP="00BA501F">
      <w:pPr>
        <w:ind w:firstLineChars="88" w:firstLine="185"/>
      </w:pPr>
    </w:p>
    <w:sectPr w:rsidR="00C94168" w:rsidSect="00A077CB">
      <w:pgSz w:w="11906" w:h="16838" w:code="9"/>
      <w:pgMar w:top="1985" w:right="1805" w:bottom="1701" w:left="1701" w:header="851" w:footer="992" w:gutter="0"/>
      <w:lnNumType w:countBy="1" w:restart="continuous"/>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康太 高口" w:date="2024-09-05T09:00:00Z" w:initials="康高">
    <w:p w14:paraId="0703A993" w14:textId="77777777" w:rsidR="004E7463" w:rsidRDefault="004E7463" w:rsidP="0017192D">
      <w:pPr>
        <w:pStyle w:val="af2"/>
      </w:pPr>
      <w:r>
        <w:rPr>
          <w:rStyle w:val="af1"/>
        </w:rPr>
        <w:annotationRef/>
      </w:r>
      <w:hyperlink r:id="rId1" w:history="1">
        <w:r w:rsidRPr="0070163D">
          <w:rPr>
            <w:rStyle w:val="af"/>
          </w:rPr>
          <w:t>https://www.voachinese.com/a/china-s-jan-oct-property-sales-fell-7-8-y-y-investment-down-9-3-percent-20231115/7355709.html</w:t>
        </w:r>
      </w:hyperlink>
    </w:p>
  </w:comment>
  <w:comment w:id="2" w:author="後藤 祐実" w:date="2024-09-23T20:11:00Z" w:initials="後藤">
    <w:p w14:paraId="73F2FAC6" w14:textId="77777777" w:rsidR="00481E01" w:rsidRDefault="00481E01" w:rsidP="00481E01">
      <w:pPr>
        <w:pStyle w:val="af2"/>
      </w:pPr>
      <w:r>
        <w:rPr>
          <w:rStyle w:val="af1"/>
        </w:rPr>
        <w:annotationRef/>
      </w:r>
      <w:r>
        <w:rPr>
          <w:rFonts w:hint="eastAsia"/>
        </w:rPr>
        <w:t>なぜかという説明がないまま、話が進んでいくのが気になります。</w:t>
      </w:r>
    </w:p>
  </w:comment>
  <w:comment w:id="3" w:author="後藤 祐実" w:date="2024-09-23T20:12:00Z" w:initials="後藤">
    <w:p w14:paraId="74AA7280" w14:textId="77777777" w:rsidR="00481E01" w:rsidRDefault="00481E01" w:rsidP="00481E01">
      <w:pPr>
        <w:pStyle w:val="af2"/>
      </w:pPr>
      <w:r>
        <w:rPr>
          <w:rStyle w:val="af1"/>
        </w:rPr>
        <w:annotationRef/>
      </w:r>
      <w:r>
        <w:rPr>
          <w:rFonts w:hint="eastAsia"/>
        </w:rPr>
        <w:t>働いていたのは一般企業？</w:t>
      </w:r>
    </w:p>
  </w:comment>
  <w:comment w:id="5" w:author="後藤 祐実" w:date="2024-09-23T20:18:00Z" w:initials="後藤">
    <w:p w14:paraId="5E992F15" w14:textId="77777777" w:rsidR="00481E01" w:rsidRDefault="00481E01" w:rsidP="00481E01">
      <w:pPr>
        <w:pStyle w:val="af2"/>
      </w:pPr>
      <w:r>
        <w:rPr>
          <w:rStyle w:val="af1"/>
        </w:rPr>
        <w:annotationRef/>
      </w:r>
      <w:r>
        <w:rPr>
          <w:rFonts w:hint="eastAsia"/>
        </w:rPr>
        <w:t>エバーグランデやカントリーガーデン、文章の中でさらりと出てきますが、序盤でまとめて説明していたほうがいいのでは。</w:t>
      </w:r>
    </w:p>
  </w:comment>
  <w:comment w:id="6" w:author="後藤 祐実" w:date="2024-09-23T20:14:00Z" w:initials="後藤">
    <w:p w14:paraId="5BA4C3DB" w14:textId="0D1ABD90" w:rsidR="00481E01" w:rsidRDefault="00481E01" w:rsidP="00481E01">
      <w:pPr>
        <w:pStyle w:val="af2"/>
      </w:pPr>
      <w:r>
        <w:rPr>
          <w:rStyle w:val="af1"/>
        </w:rPr>
        <w:annotationRef/>
      </w:r>
      <w:r>
        <w:rPr>
          <w:rFonts w:hint="eastAsia"/>
        </w:rPr>
        <w:t>家は完成しないのに住宅ローンは支払わなくてはならないという中国の特殊事情、後ほど説明がありますが、ここで説明しておかないと読者が混乱するのでは。</w:t>
      </w:r>
    </w:p>
  </w:comment>
  <w:comment w:id="7" w:author="後藤 祐実" w:date="2024-09-23T20:21:00Z" w:initials="後藤">
    <w:p w14:paraId="4DB8D86C" w14:textId="77777777" w:rsidR="00552000" w:rsidRDefault="00552000" w:rsidP="00552000">
      <w:pPr>
        <w:pStyle w:val="af2"/>
      </w:pPr>
      <w:r>
        <w:rPr>
          <w:rStyle w:val="af1"/>
        </w:rPr>
        <w:annotationRef/>
      </w:r>
      <w:r>
        <w:rPr>
          <w:rFonts w:hint="eastAsia"/>
        </w:rPr>
        <w:t>どこからバスに乗って、どれくらい時間かかかるのか、どれほど田舎なのか、もう少し詳細を知りたいです。</w:t>
      </w:r>
    </w:p>
  </w:comment>
  <w:comment w:id="8" w:author="後藤 祐実" w:date="2024-09-23T20:28:00Z" w:initials="後藤">
    <w:p w14:paraId="5992536D" w14:textId="77777777" w:rsidR="00552000" w:rsidRDefault="00552000" w:rsidP="00552000">
      <w:pPr>
        <w:pStyle w:val="af2"/>
      </w:pPr>
      <w:r>
        <w:rPr>
          <w:rStyle w:val="af1"/>
        </w:rPr>
        <w:annotationRef/>
      </w:r>
      <w:r>
        <w:rPr>
          <w:rFonts w:hint="eastAsia"/>
        </w:rPr>
        <w:t>冒頭の場面とこの部分、場所が離れすぎていて話がうまくつながらない印象を受けます…。冒頭の場面をこちらに吸収してしまうか、印象的なシーンから始めたいならそのままにしておくか…</w:t>
      </w:r>
    </w:p>
  </w:comment>
  <w:comment w:id="16" w:author="後藤 祐実" w:date="2024-09-23T20:34:00Z" w:initials="後藤">
    <w:p w14:paraId="61C1CA7C" w14:textId="77777777" w:rsidR="0072134C" w:rsidRDefault="0072134C" w:rsidP="0072134C">
      <w:pPr>
        <w:pStyle w:val="af2"/>
      </w:pPr>
      <w:r>
        <w:rPr>
          <w:rStyle w:val="af1"/>
        </w:rPr>
        <w:annotationRef/>
      </w:r>
      <w:r>
        <w:rPr>
          <w:rFonts w:hint="eastAsia"/>
        </w:rPr>
        <w:t>新政策発表は</w:t>
      </w:r>
      <w:r>
        <w:rPr>
          <w:rFonts w:hint="eastAsia"/>
        </w:rPr>
        <w:t>2024</w:t>
      </w:r>
      <w:r>
        <w:rPr>
          <w:rFonts w:hint="eastAsia"/>
        </w:rPr>
        <w:t>年</w:t>
      </w:r>
      <w:r>
        <w:rPr>
          <w:rFonts w:hint="eastAsia"/>
        </w:rPr>
        <w:t>5</w:t>
      </w:r>
      <w:r>
        <w:rPr>
          <w:rFonts w:hint="eastAsia"/>
        </w:rPr>
        <w:t>月、新書発売は冬のため時期にズレ</w:t>
      </w:r>
    </w:p>
  </w:comment>
  <w:comment w:id="17" w:author="康太 高口" w:date="2024-09-08T10:50:00Z" w:initials="康高">
    <w:p w14:paraId="6C0A48D9" w14:textId="5ADCA971" w:rsidR="004E7463" w:rsidRDefault="004E7463" w:rsidP="002B4C17">
      <w:pPr>
        <w:pStyle w:val="af2"/>
      </w:pPr>
      <w:r>
        <w:rPr>
          <w:rStyle w:val="af1"/>
        </w:rPr>
        <w:annotationRef/>
      </w:r>
      <w:hyperlink r:id="rId2" w:anchor="_ftn1" w:history="1">
        <w:r w:rsidRPr="004E395B">
          <w:rPr>
            <w:rStyle w:val="af"/>
          </w:rPr>
          <w:t>https://www.imf.org/en/News/Articles/2024/07/31/pr24295-china-imf-exec-board-concludes-2024-art-iv-consult#_ftn1</w:t>
        </w:r>
      </w:hyperlink>
    </w:p>
  </w:comment>
  <w:comment w:id="18" w:author="康太 高口" w:date="2024-09-08T10:51:00Z" w:initials="康高">
    <w:p w14:paraId="4E5D1074" w14:textId="77777777" w:rsidR="004E7463" w:rsidRDefault="004E7463" w:rsidP="002B4C17">
      <w:pPr>
        <w:pStyle w:val="af2"/>
      </w:pPr>
      <w:r>
        <w:rPr>
          <w:rStyle w:val="af1"/>
        </w:rPr>
        <w:annotationRef/>
      </w:r>
      <w:hyperlink r:id="rId3" w:history="1">
        <w:r w:rsidRPr="005245BE">
          <w:rPr>
            <w:rStyle w:val="af"/>
          </w:rPr>
          <w:t>https://www.yahoo.com/news/china-rejects-1-trillion-housing-100000125.html</w:t>
        </w:r>
      </w:hyperlink>
    </w:p>
  </w:comment>
  <w:comment w:id="19" w:author="後藤 祐実" w:date="2024-09-23T20:48:00Z" w:initials="後藤">
    <w:p w14:paraId="35259B94" w14:textId="77777777" w:rsidR="00F510A9" w:rsidRDefault="00F510A9" w:rsidP="00F510A9">
      <w:pPr>
        <w:pStyle w:val="af2"/>
      </w:pPr>
      <w:r>
        <w:rPr>
          <w:rStyle w:val="af1"/>
        </w:rPr>
        <w:annotationRef/>
      </w:r>
      <w:r>
        <w:rPr>
          <w:rFonts w:hint="eastAsia"/>
        </w:rPr>
        <w:t>「拡大する危機」が題にあるので、このあたりで「中国の不動産危機は単独企業の危機ではなく、不動産業界全体の、いや、中国経済全体の危機となった」という文章を入れておいたほうがいいのではないでしょうか。</w:t>
      </w:r>
    </w:p>
  </w:comment>
  <w:comment w:id="20" w:author="後藤 祐実" w:date="2024-09-23T20:36:00Z" w:initials="後藤">
    <w:p w14:paraId="62E36656" w14:textId="6C3A00AB" w:rsidR="0072134C" w:rsidRDefault="0072134C" w:rsidP="0072134C">
      <w:pPr>
        <w:pStyle w:val="af2"/>
      </w:pPr>
      <w:r>
        <w:rPr>
          <w:rStyle w:val="af1"/>
        </w:rPr>
        <w:annotationRef/>
      </w:r>
      <w:r>
        <w:rPr>
          <w:rFonts w:hint="eastAsia"/>
        </w:rPr>
        <w:t>第</w:t>
      </w:r>
      <w:r>
        <w:rPr>
          <w:rFonts w:hint="eastAsia"/>
        </w:rPr>
        <w:t>2</w:t>
      </w:r>
      <w:r>
        <w:rPr>
          <w:rFonts w:hint="eastAsia"/>
        </w:rPr>
        <w:t>章への「橋渡し」のような文章が欲しいです。</w:t>
      </w:r>
    </w:p>
    <w:p w14:paraId="01645130" w14:textId="77777777" w:rsidR="0072134C" w:rsidRDefault="0072134C" w:rsidP="0072134C">
      <w:pPr>
        <w:pStyle w:val="af2"/>
      </w:pPr>
      <w:r>
        <w:rPr>
          <w:rFonts w:hint="eastAsia"/>
        </w:rPr>
        <w:t>【この不動産危機は、今後どのような方向に進んでいくのだろうか。その謎を解くためには、～～を理解することが不可欠だ。第２章では～～について解説していきたい。】ナド</w:t>
      </w:r>
    </w:p>
  </w:comment>
  <w:comment w:id="22" w:author="後藤 祐実" w:date="2024-09-23T20:55:00Z" w:initials="後藤">
    <w:p w14:paraId="4ABCE6AF" w14:textId="77777777" w:rsidR="000945A7" w:rsidRDefault="000945A7" w:rsidP="000945A7">
      <w:pPr>
        <w:pStyle w:val="af2"/>
      </w:pPr>
      <w:r>
        <w:rPr>
          <w:rStyle w:val="af1"/>
        </w:rPr>
        <w:annotationRef/>
      </w:r>
      <w:r>
        <w:rPr>
          <w:rFonts w:hint="eastAsia"/>
        </w:rPr>
        <w:t>ここから次の梶谷さんパート、時系列が逆転していて読みにくさを感じます。実際の流れの通り、大胆な金融緩和→控えめな財政支出→その歪みにより資産バブル・不動産価格急上昇→不動産市場の締め付け（レッドライン）→資金繰りに苦しむ、と説明していってはどうでしょう。お二人の文章が混ざり合うことにはなりますが…</w:t>
      </w:r>
    </w:p>
  </w:comment>
  <w:comment w:id="24" w:author="後藤 祐実" w:date="2024-09-23T20:59:00Z" w:initials="後藤">
    <w:p w14:paraId="26DEBA17" w14:textId="77777777" w:rsidR="00407936" w:rsidRDefault="00407936" w:rsidP="00407936">
      <w:pPr>
        <w:pStyle w:val="af2"/>
      </w:pPr>
      <w:r>
        <w:rPr>
          <w:rStyle w:val="af1"/>
        </w:rPr>
        <w:annotationRef/>
      </w:r>
      <w:r>
        <w:rPr>
          <w:rFonts w:hint="eastAsia"/>
        </w:rPr>
        <w:t>普段と比べてこの手法にどういう特殊性があるのか、素人には分かりづらいです…</w:t>
      </w:r>
    </w:p>
  </w:comment>
  <w:comment w:id="23" w:author="康太 高口" w:date="2024-09-08T16:52:00Z" w:initials="康高">
    <w:p w14:paraId="012C1E0C" w14:textId="0DC8A52E" w:rsidR="004E7463" w:rsidRDefault="004E7463" w:rsidP="00600564">
      <w:pPr>
        <w:pStyle w:val="af2"/>
      </w:pPr>
      <w:r>
        <w:rPr>
          <w:rStyle w:val="af1"/>
        </w:rPr>
        <w:annotationRef/>
      </w:r>
      <w:r>
        <w:rPr>
          <w:rFonts w:hint="eastAsia"/>
        </w:rPr>
        <w:t>このあたり、どういう文脈で盛り込まれているのかがわかりづらく。ローンプライムレート以下の低金利融資を実現するために、前年に出てきた制度を取り入れるウルトラＣ的な政策手段だったという理解でよろしいでしょうか。</w:t>
      </w:r>
    </w:p>
  </w:comment>
  <w:comment w:id="25" w:author="後藤 祐実" w:date="2024-09-23T21:01:00Z" w:initials="後藤">
    <w:p w14:paraId="2221E7C8" w14:textId="77777777" w:rsidR="00407936" w:rsidRDefault="00407936" w:rsidP="00407936">
      <w:pPr>
        <w:pStyle w:val="af2"/>
      </w:pPr>
      <w:r>
        <w:rPr>
          <w:rStyle w:val="af1"/>
        </w:rPr>
        <w:annotationRef/>
      </w:r>
      <w:r>
        <w:rPr>
          <w:rFonts w:hint="eastAsia"/>
        </w:rPr>
        <w:t>東京外国語大学教授？　肩書が書かれていないことが多いですが、あるほうが望ましいです。</w:t>
      </w:r>
    </w:p>
  </w:comment>
  <w:comment w:id="31" w:author="後藤 祐実" w:date="2024-09-23T21:03:00Z" w:initials="後藤">
    <w:p w14:paraId="472D3B4B" w14:textId="77777777" w:rsidR="00407936" w:rsidRDefault="00407936" w:rsidP="00407936">
      <w:pPr>
        <w:pStyle w:val="af2"/>
      </w:pPr>
      <w:r>
        <w:rPr>
          <w:rStyle w:val="af1"/>
        </w:rPr>
        <w:annotationRef/>
      </w:r>
      <w:r>
        <w:rPr>
          <w:rFonts w:hint="eastAsia"/>
        </w:rPr>
        <w:t>冒頭のレッドラインと抗議集会の話、ここと合体させては？</w:t>
      </w:r>
    </w:p>
  </w:comment>
  <w:comment w:id="32" w:author="康太 高口" w:date="2024-09-08T22:21:00Z" w:initials="康高">
    <w:p w14:paraId="0F269984" w14:textId="51CD7CC8" w:rsidR="004E7463" w:rsidRDefault="004E7463" w:rsidP="006A6329">
      <w:pPr>
        <w:pStyle w:val="af2"/>
      </w:pPr>
      <w:r>
        <w:rPr>
          <w:rStyle w:val="af1"/>
        </w:rPr>
        <w:annotationRef/>
      </w:r>
      <w:r>
        <w:rPr>
          <w:rFonts w:hint="eastAsia"/>
        </w:rPr>
        <w:t>２０２１年であってるでしょうか</w:t>
      </w:r>
    </w:p>
  </w:comment>
  <w:comment w:id="33" w:author="梶谷懐" w:date="2024-09-13T15:16:00Z" w:initials="梶谷懐">
    <w:p w14:paraId="0F9DC444" w14:textId="2019EA41" w:rsidR="002409E6" w:rsidRDefault="002409E6">
      <w:pPr>
        <w:pStyle w:val="af2"/>
      </w:pPr>
      <w:r>
        <w:rPr>
          <w:rStyle w:val="af1"/>
        </w:rPr>
        <w:annotationRef/>
      </w:r>
      <w:r w:rsidRPr="002409E6">
        <w:t>https://www.bloomberg.co.jp/news/articles/2021-10-20/R19610T1UM1001</w:t>
      </w:r>
    </w:p>
  </w:comment>
  <w:comment w:id="35" w:author="康太 高口" w:date="2024-09-08T22:35:00Z" w:initials="康高">
    <w:p w14:paraId="3A1100B1" w14:textId="77777777" w:rsidR="004E7463" w:rsidRDefault="004E7463" w:rsidP="00CF68C7">
      <w:pPr>
        <w:pStyle w:val="af2"/>
      </w:pPr>
      <w:r>
        <w:rPr>
          <w:rStyle w:val="af1"/>
        </w:rPr>
        <w:annotationRef/>
      </w:r>
      <w:hyperlink r:id="rId4" w:history="1">
        <w:r w:rsidRPr="00625016">
          <w:rPr>
            <w:rStyle w:val="af"/>
          </w:rPr>
          <w:t>https://apinitiative.org/2022/04/25/36413/</w:t>
        </w:r>
      </w:hyperlink>
    </w:p>
  </w:comment>
  <w:comment w:id="34" w:author="後藤 祐実" w:date="2024-09-23T21:06:00Z" w:initials="後藤">
    <w:p w14:paraId="7CC6FBB7" w14:textId="77777777" w:rsidR="00407936" w:rsidRDefault="00407936" w:rsidP="00407936">
      <w:pPr>
        <w:pStyle w:val="af2"/>
      </w:pPr>
      <w:r>
        <w:rPr>
          <w:rStyle w:val="af1"/>
        </w:rPr>
        <w:annotationRef/>
      </w:r>
      <w:r>
        <w:rPr>
          <w:rFonts w:hint="eastAsia"/>
        </w:rPr>
        <w:t>このパート、不動産とやや関係ない感じがしますが、位置はここにしておいて</w:t>
      </w:r>
      <w:r>
        <w:rPr>
          <w:rFonts w:hint="eastAsia"/>
        </w:rPr>
        <w:t>OK</w:t>
      </w:r>
      <w:r>
        <w:rPr>
          <w:rFonts w:hint="eastAsia"/>
        </w:rPr>
        <w:t>でしょうか？むしろ後半部分の内容にかかってくる？</w:t>
      </w:r>
    </w:p>
  </w:comment>
  <w:comment w:id="36" w:author="後藤 祐実" w:date="2024-09-23T21:13:00Z" w:initials="後藤">
    <w:p w14:paraId="6D282E1E" w14:textId="77777777" w:rsidR="00013E21" w:rsidRDefault="00013E21" w:rsidP="00013E21">
      <w:pPr>
        <w:pStyle w:val="af2"/>
      </w:pPr>
      <w:r>
        <w:rPr>
          <w:rStyle w:val="af1"/>
        </w:rPr>
        <w:annotationRef/>
      </w:r>
      <w:r>
        <w:rPr>
          <w:rFonts w:hint="eastAsia"/>
        </w:rPr>
        <w:t>さらっと触れていますが、より具体的に説明しておかなくて大丈夫でしょうか？なぜ不動産の割合が高いのか、土地使用権の有償譲渡収入とは何か</w:t>
      </w:r>
    </w:p>
  </w:comment>
  <w:comment w:id="44" w:author="後藤 祐実" w:date="2024-09-23T21:18:00Z" w:initials="後藤">
    <w:p w14:paraId="167D0074" w14:textId="77777777" w:rsidR="00013E21" w:rsidRDefault="00013E21" w:rsidP="00013E21">
      <w:pPr>
        <w:pStyle w:val="af2"/>
      </w:pPr>
      <w:r>
        <w:rPr>
          <w:rStyle w:val="af1"/>
        </w:rPr>
        <w:annotationRef/>
      </w:r>
      <w:r>
        <w:rPr>
          <w:rFonts w:hint="eastAsia"/>
        </w:rPr>
        <w:t>このあたり、ややテンションが異なる…</w:t>
      </w:r>
    </w:p>
  </w:comment>
  <w:comment w:id="45" w:author="後藤 祐実" w:date="2024-09-23T21:22:00Z" w:initials="後藤">
    <w:p w14:paraId="5DA6FA8E" w14:textId="77777777" w:rsidR="00427B71" w:rsidRDefault="00427B71" w:rsidP="00427B71">
      <w:pPr>
        <w:pStyle w:val="af2"/>
      </w:pPr>
      <w:r>
        <w:rPr>
          <w:rStyle w:val="af1"/>
        </w:rPr>
        <w:annotationRef/>
      </w:r>
      <w:r>
        <w:rPr>
          <w:rFonts w:hint="eastAsia"/>
        </w:rPr>
        <w:t>2014</w:t>
      </w:r>
      <w:r>
        <w:rPr>
          <w:rFonts w:hint="eastAsia"/>
        </w:rPr>
        <w:t>年からの数年間ということ？</w:t>
      </w:r>
    </w:p>
  </w:comment>
  <w:comment w:id="52" w:author="後藤 祐実" w:date="2024-09-23T21:24:00Z" w:initials="後藤">
    <w:p w14:paraId="3AB423A2" w14:textId="77777777" w:rsidR="00427B71" w:rsidRDefault="00427B71" w:rsidP="00427B71">
      <w:pPr>
        <w:pStyle w:val="af2"/>
      </w:pPr>
      <w:r>
        <w:rPr>
          <w:rStyle w:val="af1"/>
        </w:rPr>
        <w:annotationRef/>
      </w:r>
      <w:r>
        <w:rPr>
          <w:rFonts w:hint="eastAsia"/>
        </w:rPr>
        <w:t>2024</w:t>
      </w:r>
      <w:r>
        <w:rPr>
          <w:rFonts w:hint="eastAsia"/>
        </w:rPr>
        <w:t>年時点で</w:t>
      </w:r>
      <w:r>
        <w:rPr>
          <w:rFonts w:hint="eastAsia"/>
        </w:rPr>
        <w:t>OK</w:t>
      </w:r>
      <w:r>
        <w:rPr>
          <w:rFonts w:hint="eastAsia"/>
        </w:rPr>
        <w:t>？</w:t>
      </w:r>
    </w:p>
  </w:comment>
  <w:comment w:id="53" w:author="後藤 祐実" w:date="2024-09-23T21:24:00Z" w:initials="後藤">
    <w:p w14:paraId="4D540165" w14:textId="77777777" w:rsidR="00427B71" w:rsidRDefault="00427B71" w:rsidP="00427B71">
      <w:pPr>
        <w:pStyle w:val="af2"/>
      </w:pPr>
      <w:r>
        <w:rPr>
          <w:rStyle w:val="af1"/>
        </w:rPr>
        <w:annotationRef/>
      </w:r>
      <w:r>
        <w:rPr>
          <w:rFonts w:hint="eastAsia"/>
        </w:rPr>
        <w:t>新書での表現</w:t>
      </w:r>
      <w:r>
        <w:rPr>
          <w:rFonts w:hint="eastAsia"/>
        </w:rPr>
        <w:t>OK</w:t>
      </w:r>
      <w:r>
        <w:rPr>
          <w:rFonts w:hint="eastAsia"/>
        </w:rPr>
        <w:t>？</w:t>
      </w:r>
    </w:p>
  </w:comment>
  <w:comment w:id="54" w:author="後藤 祐実" w:date="2024-09-23T21:25:00Z" w:initials="後藤">
    <w:p w14:paraId="66025615" w14:textId="77777777" w:rsidR="00427B71" w:rsidRDefault="00427B71" w:rsidP="00427B71">
      <w:pPr>
        <w:pStyle w:val="af2"/>
      </w:pPr>
      <w:r>
        <w:rPr>
          <w:rStyle w:val="af1"/>
        </w:rPr>
        <w:annotationRef/>
      </w:r>
      <w:r>
        <w:rPr>
          <w:rFonts w:hint="eastAsia"/>
        </w:rPr>
        <w:t>予約販売制、第</w:t>
      </w:r>
      <w:r>
        <w:rPr>
          <w:rFonts w:hint="eastAsia"/>
        </w:rPr>
        <w:t>1</w:t>
      </w:r>
      <w:r>
        <w:rPr>
          <w:rFonts w:hint="eastAsia"/>
        </w:rPr>
        <w:t>章のルポの部分で詳しく説明しておくべき？</w:t>
      </w:r>
    </w:p>
  </w:comment>
  <w:comment w:id="56" w:author="後藤 祐実" w:date="2024-09-23T21:26:00Z" w:initials="後藤">
    <w:p w14:paraId="47302750" w14:textId="77777777" w:rsidR="00427B71" w:rsidRDefault="00427B71" w:rsidP="00427B71">
      <w:pPr>
        <w:pStyle w:val="af2"/>
      </w:pPr>
      <w:r>
        <w:rPr>
          <w:rStyle w:val="af1"/>
        </w:rPr>
        <w:annotationRef/>
      </w:r>
      <w:r>
        <w:rPr>
          <w:rFonts w:hint="eastAsia"/>
        </w:rPr>
        <w:t>いつ発表された規定でしょうか？</w:t>
      </w:r>
    </w:p>
  </w:comment>
  <w:comment w:id="78" w:author="後藤 祐実" w:date="2024-09-23T21:36:00Z" w:initials="後藤">
    <w:p w14:paraId="69F6FA63" w14:textId="77777777" w:rsidR="006C017B" w:rsidRDefault="006C017B" w:rsidP="006C017B">
      <w:pPr>
        <w:pStyle w:val="af2"/>
      </w:pPr>
      <w:r>
        <w:rPr>
          <w:rStyle w:val="af1"/>
        </w:rPr>
        <w:annotationRef/>
      </w:r>
      <w:r>
        <w:rPr>
          <w:rFonts w:hint="eastAsia"/>
        </w:rPr>
        <w:t>なんという街なのか</w:t>
      </w:r>
    </w:p>
  </w:comment>
  <w:comment w:id="79" w:author="後藤 祐実" w:date="2024-09-23T21:35:00Z" w:initials="後藤">
    <w:p w14:paraId="57FF7493" w14:textId="5E581AAA" w:rsidR="006C017B" w:rsidRDefault="006C017B" w:rsidP="006C017B">
      <w:pPr>
        <w:pStyle w:val="af2"/>
      </w:pPr>
      <w:r>
        <w:rPr>
          <w:rStyle w:val="af1"/>
        </w:rPr>
        <w:annotationRef/>
      </w:r>
      <w:r>
        <w:rPr>
          <w:rFonts w:hint="eastAsia"/>
        </w:rPr>
        <w:t>ここで「新型都市化」のパートは終わるので、数行でもいいのでまとめ的な内容を入れておいたほうがいいのではないでしょうか。</w:t>
      </w:r>
    </w:p>
  </w:comment>
  <w:comment w:id="93" w:author="康太 高口" w:date="2024-09-09T20:44:00Z" w:initials="康高">
    <w:p w14:paraId="6438B835" w14:textId="2473C69B" w:rsidR="004E7463" w:rsidRDefault="004E7463" w:rsidP="00E52A2E">
      <w:pPr>
        <w:pStyle w:val="af2"/>
      </w:pPr>
      <w:r>
        <w:rPr>
          <w:rStyle w:val="af1"/>
        </w:rPr>
        <w:annotationRef/>
      </w:r>
      <w:r>
        <w:rPr>
          <w:rFonts w:hint="eastAsia"/>
        </w:rPr>
        <w:t>安定した関係にない＝定常状態というのが元の記述でした。私はド素人すぎて字面で判断してこのように整理しました。ご確認いただけたら。</w:t>
      </w:r>
    </w:p>
  </w:comment>
  <w:comment w:id="94" w:author="梶谷懐" w:date="2024-09-13T15:35:00Z" w:initials="梶谷懐">
    <w:p w14:paraId="46609A5F" w14:textId="4B5BD14F" w:rsidR="00F67017" w:rsidRDefault="00F67017">
      <w:pPr>
        <w:pStyle w:val="af2"/>
      </w:pPr>
      <w:r>
        <w:rPr>
          <w:rStyle w:val="af1"/>
        </w:rPr>
        <w:annotationRef/>
      </w:r>
      <w:r>
        <w:rPr>
          <w:rFonts w:hint="eastAsia"/>
        </w:rPr>
        <w:t>若干修正しました。</w:t>
      </w:r>
    </w:p>
  </w:comment>
  <w:comment w:id="95" w:author="後藤 祐実" w:date="2024-09-23T21:45:00Z" w:initials="後藤">
    <w:p w14:paraId="65873941" w14:textId="77777777" w:rsidR="00B654C6" w:rsidRDefault="00B654C6" w:rsidP="00B654C6">
      <w:pPr>
        <w:pStyle w:val="af2"/>
      </w:pPr>
      <w:r>
        <w:rPr>
          <w:rStyle w:val="af1"/>
        </w:rPr>
        <w:annotationRef/>
      </w:r>
      <w:r>
        <w:rPr>
          <w:rFonts w:hint="eastAsia"/>
        </w:rPr>
        <w:t>この部分がやや回りくどく、削除したほうがすっきりとした文章になるのではないでしょうか。</w:t>
      </w:r>
    </w:p>
  </w:comment>
  <w:comment w:id="98" w:author="後藤 祐実" w:date="2024-09-23T21:47:00Z" w:initials="後藤">
    <w:p w14:paraId="023365D2" w14:textId="77777777" w:rsidR="00B654C6" w:rsidRDefault="00B654C6" w:rsidP="00B654C6">
      <w:pPr>
        <w:pStyle w:val="af2"/>
      </w:pPr>
      <w:r>
        <w:rPr>
          <w:rStyle w:val="af1"/>
        </w:rPr>
        <w:annotationRef/>
      </w:r>
      <w:r>
        <w:rPr>
          <w:rFonts w:hint="eastAsia"/>
        </w:rPr>
        <w:t>後ろにほぼ同じ文章があるので、この部分については削除する</w:t>
      </w:r>
    </w:p>
  </w:comment>
  <w:comment w:id="106" w:author="康太 高口" w:date="2024-09-10T10:28:00Z" w:initials="康高">
    <w:p w14:paraId="4C441527" w14:textId="733A3476" w:rsidR="004E7463" w:rsidRDefault="004E7463" w:rsidP="006C1A72">
      <w:pPr>
        <w:pStyle w:val="af2"/>
      </w:pPr>
      <w:r>
        <w:rPr>
          <w:rStyle w:val="af1"/>
        </w:rPr>
        <w:annotationRef/>
      </w:r>
      <w:r>
        <w:rPr>
          <w:rFonts w:hint="eastAsia"/>
        </w:rPr>
        <w:t xml:space="preserve">バブル頼みの経済運営は限界　</w:t>
      </w:r>
      <w:r>
        <w:rPr>
          <w:rFonts w:hint="eastAsia"/>
        </w:rPr>
        <w:t>3</w:t>
      </w:r>
      <w:r>
        <w:rPr>
          <w:rFonts w:hint="eastAsia"/>
        </w:rPr>
        <w:t>期目・習政権の中国　梶谷懐・神戸大学教授</w:t>
      </w:r>
      <w:r>
        <w:rPr>
          <w:rFonts w:hint="eastAsia"/>
        </w:rPr>
        <w:t xml:space="preserve"> - </w:t>
      </w:r>
      <w:r>
        <w:rPr>
          <w:rFonts w:hint="eastAsia"/>
        </w:rPr>
        <w:t>日本経済新聞</w:t>
      </w:r>
      <w:r>
        <w:rPr>
          <w:rFonts w:hint="eastAsia"/>
        </w:rPr>
        <w:t xml:space="preserve"> </w:t>
      </w:r>
      <w:hyperlink r:id="rId5" w:history="1">
        <w:r w:rsidRPr="00DE694E">
          <w:rPr>
            <w:rStyle w:val="af"/>
          </w:rPr>
          <w:t>https://www.nikkei.com/article/DGXZQOCD3116N0R31C22A0000000/</w:t>
        </w:r>
      </w:hyperlink>
    </w:p>
  </w:comment>
  <w:comment w:id="111" w:author="後藤 祐実" w:date="2024-09-23T21:49:00Z" w:initials="後藤">
    <w:p w14:paraId="6B20E4AB" w14:textId="77777777" w:rsidR="00B654C6" w:rsidRDefault="00B654C6" w:rsidP="00B654C6">
      <w:pPr>
        <w:pStyle w:val="af2"/>
      </w:pPr>
      <w:r>
        <w:rPr>
          <w:rStyle w:val="af1"/>
        </w:rPr>
        <w:annotationRef/>
      </w:r>
      <w:r>
        <w:rPr>
          <w:rFonts w:hint="eastAsia"/>
        </w:rPr>
        <w:t>前にほぼ同じ文章あり</w:t>
      </w:r>
    </w:p>
  </w:comment>
  <w:comment w:id="112" w:author="康太 高口" w:date="2024-09-10T12:27:00Z" w:initials="康高">
    <w:p w14:paraId="5E96F185" w14:textId="59BA5CA1" w:rsidR="004E7463" w:rsidRDefault="004E7463" w:rsidP="007B7479">
      <w:pPr>
        <w:pStyle w:val="af2"/>
      </w:pPr>
      <w:r>
        <w:rPr>
          <w:rStyle w:val="af1"/>
        </w:rPr>
        <w:annotationRef/>
      </w:r>
      <w:r>
        <w:rPr>
          <w:rFonts w:hint="eastAsia"/>
        </w:rPr>
        <w:t>中国で動学的非効率が生じたのはリーマンショック以後になのでしょうか。</w:t>
      </w:r>
    </w:p>
  </w:comment>
  <w:comment w:id="114" w:author="後藤 祐実" w:date="2024-09-23T21:54:00Z" w:initials="後藤">
    <w:p w14:paraId="04F78F9D" w14:textId="77777777" w:rsidR="00F31AFD" w:rsidRDefault="00F31AFD" w:rsidP="00F31AFD">
      <w:pPr>
        <w:pStyle w:val="af2"/>
      </w:pPr>
      <w:r>
        <w:rPr>
          <w:rStyle w:val="af1"/>
        </w:rPr>
        <w:annotationRef/>
      </w:r>
      <w:r>
        <w:rPr>
          <w:rFonts w:hint="eastAsia"/>
        </w:rPr>
        <w:t>リーマンショック後の景気刺激策、どういったものだったのかより具体的に説明しておいたほうが良いと思います。</w:t>
      </w:r>
    </w:p>
  </w:comment>
  <w:comment w:id="115" w:author="康太 高口" w:date="2024-09-10T14:28:00Z" w:initials="康高">
    <w:p w14:paraId="7B9165E5" w14:textId="2DA26B9E" w:rsidR="004E7463" w:rsidRDefault="004E7463" w:rsidP="00666CC1">
      <w:pPr>
        <w:pStyle w:val="af2"/>
      </w:pPr>
      <w:r>
        <w:rPr>
          <w:rStyle w:val="af1"/>
        </w:rPr>
        <w:annotationRef/>
      </w:r>
      <w:r>
        <w:rPr>
          <w:rFonts w:hint="eastAsia"/>
        </w:rPr>
        <w:t>先の過剰資本蓄積の部分をどうするかによって、ここの書き方も変わるのかな、と。</w:t>
      </w:r>
    </w:p>
  </w:comment>
  <w:comment w:id="116" w:author="後藤 祐実" w:date="2024-09-23T21:55:00Z" w:initials="後藤">
    <w:p w14:paraId="32EE7AF7" w14:textId="77777777" w:rsidR="00F31AFD" w:rsidRDefault="00F31AFD" w:rsidP="00F31AFD">
      <w:pPr>
        <w:pStyle w:val="af2"/>
      </w:pPr>
      <w:r>
        <w:rPr>
          <w:rStyle w:val="af1"/>
        </w:rPr>
        <w:annotationRef/>
      </w:r>
      <w:r>
        <w:rPr>
          <w:rFonts w:hint="eastAsia"/>
        </w:rPr>
        <w:t>次の高口さんパートとほぼ同じ内容。ダブリになるので後ろに吸収させては？</w:t>
      </w:r>
    </w:p>
  </w:comment>
  <w:comment w:id="117" w:author="後藤 祐実" w:date="2024-09-23T21:57:00Z" w:initials="後藤">
    <w:p w14:paraId="44D6364F" w14:textId="77777777" w:rsidR="00F31AFD" w:rsidRDefault="00F31AFD" w:rsidP="00F31AFD">
      <w:pPr>
        <w:pStyle w:val="af2"/>
      </w:pPr>
      <w:r>
        <w:rPr>
          <w:rStyle w:val="af1"/>
        </w:rPr>
        <w:annotationRef/>
      </w:r>
      <w:r>
        <w:rPr>
          <w:rFonts w:hint="eastAsia"/>
        </w:rPr>
        <w:t>いきなりすぎるので、奥さんが中国出身であることをいったん説明したほうがいいのでは</w:t>
      </w:r>
    </w:p>
  </w:comment>
  <w:comment w:id="118" w:author="後藤 祐実" w:date="2024-09-23T21:58:00Z" w:initials="後藤">
    <w:p w14:paraId="16BDD98D" w14:textId="77777777" w:rsidR="00F31AFD" w:rsidRDefault="00F31AFD" w:rsidP="00F31AFD">
      <w:pPr>
        <w:pStyle w:val="af2"/>
      </w:pPr>
      <w:r>
        <w:rPr>
          <w:rStyle w:val="af1"/>
        </w:rPr>
        <w:annotationRef/>
      </w:r>
      <w:r>
        <w:rPr>
          <w:rFonts w:hint="eastAsia"/>
        </w:rPr>
        <w:t>ランウェイロウと予約販売制度の話、これまでも度々出てきているので少しくどい気がします。</w:t>
      </w:r>
    </w:p>
  </w:comment>
  <w:comment w:id="119" w:author="後藤 祐実" w:date="2024-09-23T22:02:00Z" w:initials="後藤">
    <w:p w14:paraId="2FE4F21D" w14:textId="77777777" w:rsidR="00765D5F" w:rsidRDefault="00765D5F" w:rsidP="00765D5F">
      <w:pPr>
        <w:pStyle w:val="af2"/>
      </w:pPr>
      <w:r>
        <w:rPr>
          <w:rStyle w:val="af1"/>
        </w:rPr>
        <w:annotationRef/>
      </w:r>
      <w:r>
        <w:rPr>
          <w:rFonts w:hint="eastAsia"/>
        </w:rPr>
        <w:t>話題が変わるところなので、何か一文必要では。</w:t>
      </w:r>
    </w:p>
    <w:p w14:paraId="007F6209" w14:textId="77777777" w:rsidR="00765D5F" w:rsidRDefault="00765D5F" w:rsidP="00765D5F">
      <w:pPr>
        <w:pStyle w:val="af2"/>
      </w:pPr>
      <w:r>
        <w:rPr>
          <w:rFonts w:hint="eastAsia"/>
        </w:rPr>
        <w:t>「本章の最後に、合理的バブルがどのような終わりを迎えるのかについて考えてみたい」など。</w:t>
      </w:r>
    </w:p>
  </w:comment>
  <w:comment w:id="120" w:author="康太 高口" w:date="2024-09-10T14:43:00Z" w:initials="康高">
    <w:p w14:paraId="73F70BAE" w14:textId="288C5617" w:rsidR="004E7463" w:rsidRDefault="004E7463" w:rsidP="003327DD">
      <w:pPr>
        <w:pStyle w:val="af2"/>
      </w:pPr>
      <w:r>
        <w:rPr>
          <w:rStyle w:val="af1"/>
        </w:rPr>
        <w:annotationRef/>
      </w:r>
      <w:r>
        <w:rPr>
          <w:rFonts w:hint="eastAsia"/>
        </w:rPr>
        <w:t>以前にもコメントした過剰資本蓄積の扱いについて。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03A993" w15:done="0"/>
  <w15:commentEx w15:paraId="73F2FAC6" w15:done="0"/>
  <w15:commentEx w15:paraId="74AA7280" w15:done="0"/>
  <w15:commentEx w15:paraId="5E992F15" w15:done="0"/>
  <w15:commentEx w15:paraId="5BA4C3DB" w15:done="0"/>
  <w15:commentEx w15:paraId="4DB8D86C" w15:done="0"/>
  <w15:commentEx w15:paraId="5992536D" w15:done="0"/>
  <w15:commentEx w15:paraId="61C1CA7C" w15:done="0"/>
  <w15:commentEx w15:paraId="6C0A48D9" w15:done="0"/>
  <w15:commentEx w15:paraId="4E5D1074" w15:done="0"/>
  <w15:commentEx w15:paraId="35259B94" w15:done="0"/>
  <w15:commentEx w15:paraId="01645130" w15:done="0"/>
  <w15:commentEx w15:paraId="4ABCE6AF" w15:done="0"/>
  <w15:commentEx w15:paraId="26DEBA17" w15:done="0"/>
  <w15:commentEx w15:paraId="012C1E0C" w15:done="0"/>
  <w15:commentEx w15:paraId="2221E7C8" w15:done="0"/>
  <w15:commentEx w15:paraId="472D3B4B" w15:done="0"/>
  <w15:commentEx w15:paraId="0F269984" w15:done="0"/>
  <w15:commentEx w15:paraId="0F9DC444" w15:paraIdParent="0F269984" w15:done="0"/>
  <w15:commentEx w15:paraId="3A1100B1" w15:done="0"/>
  <w15:commentEx w15:paraId="7CC6FBB7" w15:done="0"/>
  <w15:commentEx w15:paraId="6D282E1E" w15:done="0"/>
  <w15:commentEx w15:paraId="167D0074" w15:done="0"/>
  <w15:commentEx w15:paraId="5DA6FA8E" w15:done="0"/>
  <w15:commentEx w15:paraId="3AB423A2" w15:done="0"/>
  <w15:commentEx w15:paraId="4D540165" w15:done="0"/>
  <w15:commentEx w15:paraId="66025615" w15:done="0"/>
  <w15:commentEx w15:paraId="47302750" w15:done="0"/>
  <w15:commentEx w15:paraId="69F6FA63" w15:done="0"/>
  <w15:commentEx w15:paraId="57FF7493" w15:done="0"/>
  <w15:commentEx w15:paraId="6438B835" w15:done="0"/>
  <w15:commentEx w15:paraId="46609A5F" w15:paraIdParent="6438B835" w15:done="0"/>
  <w15:commentEx w15:paraId="65873941" w15:done="0"/>
  <w15:commentEx w15:paraId="023365D2" w15:done="0"/>
  <w15:commentEx w15:paraId="4C441527" w15:done="0"/>
  <w15:commentEx w15:paraId="6B20E4AB" w15:done="0"/>
  <w15:commentEx w15:paraId="5E96F185" w15:done="0"/>
  <w15:commentEx w15:paraId="04F78F9D" w15:done="0"/>
  <w15:commentEx w15:paraId="7B9165E5" w15:done="0"/>
  <w15:commentEx w15:paraId="32EE7AF7" w15:done="0"/>
  <w15:commentEx w15:paraId="44D6364F" w15:done="0"/>
  <w15:commentEx w15:paraId="16BDD98D" w15:done="0"/>
  <w15:commentEx w15:paraId="007F6209" w15:done="0"/>
  <w15:commentEx w15:paraId="73F70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C7E267" w16cex:dateUtc="2024-09-05T00:00:00Z"/>
  <w16cex:commentExtensible w16cex:durableId="3F94AC72" w16cex:dateUtc="2024-09-23T11:11:00Z"/>
  <w16cex:commentExtensible w16cex:durableId="605B774E" w16cex:dateUtc="2024-09-23T11:12:00Z"/>
  <w16cex:commentExtensible w16cex:durableId="2E6FA30C" w16cex:dateUtc="2024-09-23T11:18:00Z"/>
  <w16cex:commentExtensible w16cex:durableId="4411D470" w16cex:dateUtc="2024-09-23T11:14:00Z"/>
  <w16cex:commentExtensible w16cex:durableId="5AA4C051" w16cex:dateUtc="2024-09-23T11:21:00Z"/>
  <w16cex:commentExtensible w16cex:durableId="1ADAAFFA" w16cex:dateUtc="2024-09-23T11:28:00Z"/>
  <w16cex:commentExtensible w16cex:durableId="4DE496F0" w16cex:dateUtc="2024-09-23T11:34:00Z"/>
  <w16cex:commentExtensible w16cex:durableId="64AA8C45" w16cex:dateUtc="2024-09-08T01:50:00Z"/>
  <w16cex:commentExtensible w16cex:durableId="22470F39" w16cex:dateUtc="2024-09-08T01:51:00Z"/>
  <w16cex:commentExtensible w16cex:durableId="20A5F237" w16cex:dateUtc="2024-09-23T11:48:00Z"/>
  <w16cex:commentExtensible w16cex:durableId="0934A617" w16cex:dateUtc="2024-09-23T11:36:00Z"/>
  <w16cex:commentExtensible w16cex:durableId="3865DDE2" w16cex:dateUtc="2024-09-23T11:55:00Z"/>
  <w16cex:commentExtensible w16cex:durableId="1B787310" w16cex:dateUtc="2024-09-23T11:59:00Z"/>
  <w16cex:commentExtensible w16cex:durableId="43C2E07F" w16cex:dateUtc="2024-09-08T07:52:00Z"/>
  <w16cex:commentExtensible w16cex:durableId="35D8FA68" w16cex:dateUtc="2024-09-23T12:01:00Z"/>
  <w16cex:commentExtensible w16cex:durableId="2A8B43F6" w16cex:dateUtc="2024-09-23T12:03:00Z"/>
  <w16cex:commentExtensible w16cex:durableId="16573722" w16cex:dateUtc="2024-09-08T13:21:00Z"/>
  <w16cex:commentExtensible w16cex:durableId="218800C7" w16cex:dateUtc="2024-09-08T13:35:00Z"/>
  <w16cex:commentExtensible w16cex:durableId="60035793" w16cex:dateUtc="2024-09-23T12:06:00Z"/>
  <w16cex:commentExtensible w16cex:durableId="5C346E4D" w16cex:dateUtc="2024-09-23T12:13:00Z"/>
  <w16cex:commentExtensible w16cex:durableId="7081C069" w16cex:dateUtc="2024-09-23T12:18:00Z"/>
  <w16cex:commentExtensible w16cex:durableId="04B9D9BF" w16cex:dateUtc="2024-09-23T12:22:00Z"/>
  <w16cex:commentExtensible w16cex:durableId="72246B06" w16cex:dateUtc="2024-09-23T12:24:00Z"/>
  <w16cex:commentExtensible w16cex:durableId="136142C8" w16cex:dateUtc="2024-09-23T12:24:00Z"/>
  <w16cex:commentExtensible w16cex:durableId="1E1A82D5" w16cex:dateUtc="2024-09-23T12:25:00Z"/>
  <w16cex:commentExtensible w16cex:durableId="0099CE28" w16cex:dateUtc="2024-09-23T12:26:00Z"/>
  <w16cex:commentExtensible w16cex:durableId="60FCBE60" w16cex:dateUtc="2024-09-23T12:36:00Z"/>
  <w16cex:commentExtensible w16cex:durableId="3B89FD01" w16cex:dateUtc="2024-09-23T12:35:00Z"/>
  <w16cex:commentExtensible w16cex:durableId="3BA4E175" w16cex:dateUtc="2024-09-09T11:44:00Z"/>
  <w16cex:commentExtensible w16cex:durableId="4C940891" w16cex:dateUtc="2024-09-23T12:45:00Z"/>
  <w16cex:commentExtensible w16cex:durableId="7828E3CE" w16cex:dateUtc="2024-09-23T12:47:00Z"/>
  <w16cex:commentExtensible w16cex:durableId="1BD6985C" w16cex:dateUtc="2024-09-10T01:28:00Z"/>
  <w16cex:commentExtensible w16cex:durableId="6ACA50EA" w16cex:dateUtc="2024-09-23T12:49:00Z"/>
  <w16cex:commentExtensible w16cex:durableId="55C639AB" w16cex:dateUtc="2024-09-10T03:27:00Z"/>
  <w16cex:commentExtensible w16cex:durableId="1EAFDADB" w16cex:dateUtc="2024-09-23T12:54:00Z"/>
  <w16cex:commentExtensible w16cex:durableId="36DCB994" w16cex:dateUtc="2024-09-10T05:28:00Z"/>
  <w16cex:commentExtensible w16cex:durableId="168E3F4A" w16cex:dateUtc="2024-09-23T12:55:00Z"/>
  <w16cex:commentExtensible w16cex:durableId="680A1640" w16cex:dateUtc="2024-09-23T12:57:00Z"/>
  <w16cex:commentExtensible w16cex:durableId="2D6A3450" w16cex:dateUtc="2024-09-23T12:58:00Z"/>
  <w16cex:commentExtensible w16cex:durableId="3138F9D3" w16cex:dateUtc="2024-09-23T13:02:00Z"/>
  <w16cex:commentExtensible w16cex:durableId="212B935F" w16cex:dateUtc="2024-09-10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03A993" w16cid:durableId="0FC7E267"/>
  <w16cid:commentId w16cid:paraId="73F2FAC6" w16cid:durableId="3F94AC72"/>
  <w16cid:commentId w16cid:paraId="74AA7280" w16cid:durableId="605B774E"/>
  <w16cid:commentId w16cid:paraId="5E992F15" w16cid:durableId="2E6FA30C"/>
  <w16cid:commentId w16cid:paraId="5BA4C3DB" w16cid:durableId="4411D470"/>
  <w16cid:commentId w16cid:paraId="4DB8D86C" w16cid:durableId="5AA4C051"/>
  <w16cid:commentId w16cid:paraId="5992536D" w16cid:durableId="1ADAAFFA"/>
  <w16cid:commentId w16cid:paraId="61C1CA7C" w16cid:durableId="4DE496F0"/>
  <w16cid:commentId w16cid:paraId="6C0A48D9" w16cid:durableId="64AA8C45"/>
  <w16cid:commentId w16cid:paraId="4E5D1074" w16cid:durableId="22470F39"/>
  <w16cid:commentId w16cid:paraId="35259B94" w16cid:durableId="20A5F237"/>
  <w16cid:commentId w16cid:paraId="01645130" w16cid:durableId="0934A617"/>
  <w16cid:commentId w16cid:paraId="4ABCE6AF" w16cid:durableId="3865DDE2"/>
  <w16cid:commentId w16cid:paraId="26DEBA17" w16cid:durableId="1B787310"/>
  <w16cid:commentId w16cid:paraId="012C1E0C" w16cid:durableId="43C2E07F"/>
  <w16cid:commentId w16cid:paraId="2221E7C8" w16cid:durableId="35D8FA68"/>
  <w16cid:commentId w16cid:paraId="472D3B4B" w16cid:durableId="2A8B43F6"/>
  <w16cid:commentId w16cid:paraId="0F269984" w16cid:durableId="16573722"/>
  <w16cid:commentId w16cid:paraId="0F9DC444" w16cid:durableId="2A8ED5CC"/>
  <w16cid:commentId w16cid:paraId="3A1100B1" w16cid:durableId="218800C7"/>
  <w16cid:commentId w16cid:paraId="7CC6FBB7" w16cid:durableId="60035793"/>
  <w16cid:commentId w16cid:paraId="6D282E1E" w16cid:durableId="5C346E4D"/>
  <w16cid:commentId w16cid:paraId="167D0074" w16cid:durableId="7081C069"/>
  <w16cid:commentId w16cid:paraId="5DA6FA8E" w16cid:durableId="04B9D9BF"/>
  <w16cid:commentId w16cid:paraId="3AB423A2" w16cid:durableId="72246B06"/>
  <w16cid:commentId w16cid:paraId="4D540165" w16cid:durableId="136142C8"/>
  <w16cid:commentId w16cid:paraId="66025615" w16cid:durableId="1E1A82D5"/>
  <w16cid:commentId w16cid:paraId="47302750" w16cid:durableId="0099CE28"/>
  <w16cid:commentId w16cid:paraId="69F6FA63" w16cid:durableId="60FCBE60"/>
  <w16cid:commentId w16cid:paraId="57FF7493" w16cid:durableId="3B89FD01"/>
  <w16cid:commentId w16cid:paraId="6438B835" w16cid:durableId="3BA4E175"/>
  <w16cid:commentId w16cid:paraId="46609A5F" w16cid:durableId="2A8EDA24"/>
  <w16cid:commentId w16cid:paraId="65873941" w16cid:durableId="4C940891"/>
  <w16cid:commentId w16cid:paraId="023365D2" w16cid:durableId="7828E3CE"/>
  <w16cid:commentId w16cid:paraId="4C441527" w16cid:durableId="1BD6985C"/>
  <w16cid:commentId w16cid:paraId="6B20E4AB" w16cid:durableId="6ACA50EA"/>
  <w16cid:commentId w16cid:paraId="5E96F185" w16cid:durableId="55C639AB"/>
  <w16cid:commentId w16cid:paraId="04F78F9D" w16cid:durableId="1EAFDADB"/>
  <w16cid:commentId w16cid:paraId="7B9165E5" w16cid:durableId="36DCB994"/>
  <w16cid:commentId w16cid:paraId="32EE7AF7" w16cid:durableId="168E3F4A"/>
  <w16cid:commentId w16cid:paraId="44D6364F" w16cid:durableId="680A1640"/>
  <w16cid:commentId w16cid:paraId="16BDD98D" w16cid:durableId="2D6A3450"/>
  <w16cid:commentId w16cid:paraId="007F6209" w16cid:durableId="3138F9D3"/>
  <w16cid:commentId w16cid:paraId="73F70BAE" w16cid:durableId="212B9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92D49" w14:textId="77777777" w:rsidR="00E5409E" w:rsidRDefault="00E5409E" w:rsidP="0023059F">
      <w:pPr>
        <w:spacing w:line="240" w:lineRule="auto"/>
      </w:pPr>
      <w:r>
        <w:separator/>
      </w:r>
    </w:p>
  </w:endnote>
  <w:endnote w:type="continuationSeparator" w:id="0">
    <w:p w14:paraId="5659765C" w14:textId="77777777" w:rsidR="00E5409E" w:rsidRDefault="00E5409E" w:rsidP="0023059F">
      <w:pPr>
        <w:spacing w:line="240" w:lineRule="auto"/>
      </w:pPr>
      <w:r>
        <w:continuationSeparator/>
      </w:r>
    </w:p>
  </w:endnote>
  <w:endnote w:id="1">
    <w:p w14:paraId="3E8EA93F" w14:textId="5F5F6599" w:rsidR="004E7463" w:rsidRDefault="004E7463">
      <w:pPr>
        <w:pStyle w:val="af7"/>
      </w:pPr>
      <w:r>
        <w:rPr>
          <w:rStyle w:val="af9"/>
        </w:rPr>
        <w:endnoteRef/>
      </w:r>
      <w:r w:rsidRPr="009F4B18">
        <w:t>「関于進一歩強化金融支持防控新型冠状病毒感染肺炎疫情的通知（銀発〔2020〕29号）」中華人民共和国中央人民政府ウェブサイト、2020年1月31日、</w:t>
      </w:r>
      <w:hyperlink r:id="rId1" w:history="1">
        <w:r w:rsidRPr="009F4B18">
          <w:rPr>
            <w:rStyle w:val="af"/>
          </w:rPr>
          <w:t>http://www.gov.cn/zhengce/zhengceku/2020-02/01/content_5473639.htm、2020年3月23日アクセス</w:t>
        </w:r>
      </w:hyperlink>
      <w:r w:rsidRPr="009F4B18">
        <w:t>）</w:t>
      </w:r>
    </w:p>
  </w:endnote>
  <w:endnote w:id="2">
    <w:p w14:paraId="574B5133" w14:textId="513D83A8" w:rsidR="004E7463" w:rsidRDefault="004E7463">
      <w:pPr>
        <w:pStyle w:val="af7"/>
      </w:pPr>
      <w:r>
        <w:rPr>
          <w:rStyle w:val="af9"/>
        </w:rPr>
        <w:endnoteRef/>
      </w:r>
      <w:r>
        <w:t xml:space="preserve"> </w:t>
      </w:r>
      <w:r w:rsidRPr="009F4B18">
        <w:t>（注：　中国の不動産価格には二つの公式指標がある。一つは図6で示された用途別の平均販売価格、もう一つは70都市ごとの新築・中古住宅価格の対前年伸び率の指標である。これら二つの指標は別々に推計されており、連動性はない。特に前者は実際の物件の価格上昇を正確に反映しておらず、注意が必要である。なぜなら、そこで示された販売価格の上昇率は、同じような物件の価格変化を比較したものではないからだ。例えば、ある都市の不動産販売価格が10%上昇した場合、その10%の一部は販売された物件の質の向上によるものである可能性があり、同じ条件の物件の価格上昇を表したものではない、という問題が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ECB0C" w14:textId="77777777" w:rsidR="00E5409E" w:rsidRDefault="00E5409E" w:rsidP="0023059F">
      <w:pPr>
        <w:spacing w:line="240" w:lineRule="auto"/>
      </w:pPr>
      <w:r>
        <w:separator/>
      </w:r>
    </w:p>
  </w:footnote>
  <w:footnote w:type="continuationSeparator" w:id="0">
    <w:p w14:paraId="7018261B" w14:textId="77777777" w:rsidR="00E5409E" w:rsidRDefault="00E5409E" w:rsidP="002305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413BE"/>
    <w:multiLevelType w:val="multilevel"/>
    <w:tmpl w:val="05F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E7354"/>
    <w:multiLevelType w:val="multilevel"/>
    <w:tmpl w:val="5D2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029690">
    <w:abstractNumId w:val="1"/>
  </w:num>
  <w:num w:numId="2" w16cid:durableId="3066698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康太 高口">
    <w15:presenceInfo w15:providerId="Windows Live" w15:userId="3eb338fee428a102"/>
  </w15:person>
  <w15:person w15:author="後藤 祐実">
    <w15:presenceInfo w15:providerId="AD" w15:userId="S-1-5-21-1022368102-887306009-1792951692-1278"/>
  </w15:person>
  <w15:person w15:author="梶谷懐">
    <w15:presenceInfo w15:providerId="AD" w15:userId="S-1-5-21-1599585300-3947212455-86885276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zNzU0MLEwMDA3MTRV0lEKTi0uzszPAykwrAUA33/5FSwAAAA="/>
  </w:docVars>
  <w:rsids>
    <w:rsidRoot w:val="00C14C41"/>
    <w:rsid w:val="00013E21"/>
    <w:rsid w:val="000554CF"/>
    <w:rsid w:val="000945A7"/>
    <w:rsid w:val="000A6658"/>
    <w:rsid w:val="000B0ABD"/>
    <w:rsid w:val="000C1B2E"/>
    <w:rsid w:val="000C69C2"/>
    <w:rsid w:val="000C78A0"/>
    <w:rsid w:val="000E68A2"/>
    <w:rsid w:val="001252C4"/>
    <w:rsid w:val="001438C3"/>
    <w:rsid w:val="00143EDE"/>
    <w:rsid w:val="0017192D"/>
    <w:rsid w:val="00181061"/>
    <w:rsid w:val="001821DB"/>
    <w:rsid w:val="00185340"/>
    <w:rsid w:val="00194719"/>
    <w:rsid w:val="001A1A2D"/>
    <w:rsid w:val="001D4D1E"/>
    <w:rsid w:val="001D6582"/>
    <w:rsid w:val="001F4A79"/>
    <w:rsid w:val="002047A2"/>
    <w:rsid w:val="0020500C"/>
    <w:rsid w:val="00206304"/>
    <w:rsid w:val="00224A85"/>
    <w:rsid w:val="00227E83"/>
    <w:rsid w:val="0023059F"/>
    <w:rsid w:val="0023519C"/>
    <w:rsid w:val="002409E6"/>
    <w:rsid w:val="00257C43"/>
    <w:rsid w:val="00283CE6"/>
    <w:rsid w:val="00284008"/>
    <w:rsid w:val="00286BD4"/>
    <w:rsid w:val="00296911"/>
    <w:rsid w:val="002B4C17"/>
    <w:rsid w:val="002B5CEB"/>
    <w:rsid w:val="002E1C70"/>
    <w:rsid w:val="002F683A"/>
    <w:rsid w:val="0030083F"/>
    <w:rsid w:val="00304F1B"/>
    <w:rsid w:val="00306B9B"/>
    <w:rsid w:val="00314B05"/>
    <w:rsid w:val="003327DD"/>
    <w:rsid w:val="00343145"/>
    <w:rsid w:val="00353728"/>
    <w:rsid w:val="00367B1E"/>
    <w:rsid w:val="003A7129"/>
    <w:rsid w:val="003B3F19"/>
    <w:rsid w:val="003C3EBF"/>
    <w:rsid w:val="003D3506"/>
    <w:rsid w:val="003F14DA"/>
    <w:rsid w:val="003F2C05"/>
    <w:rsid w:val="003F4B39"/>
    <w:rsid w:val="00407936"/>
    <w:rsid w:val="00413B4D"/>
    <w:rsid w:val="004200F9"/>
    <w:rsid w:val="00426913"/>
    <w:rsid w:val="00427B71"/>
    <w:rsid w:val="00437484"/>
    <w:rsid w:val="00447D34"/>
    <w:rsid w:val="00451B0E"/>
    <w:rsid w:val="0046535B"/>
    <w:rsid w:val="00481E01"/>
    <w:rsid w:val="00482F0B"/>
    <w:rsid w:val="004A0ECF"/>
    <w:rsid w:val="004A3A84"/>
    <w:rsid w:val="004B7B7D"/>
    <w:rsid w:val="004E7463"/>
    <w:rsid w:val="004F0824"/>
    <w:rsid w:val="004F09A2"/>
    <w:rsid w:val="004F61EE"/>
    <w:rsid w:val="005204E2"/>
    <w:rsid w:val="00536F97"/>
    <w:rsid w:val="00552000"/>
    <w:rsid w:val="005527A6"/>
    <w:rsid w:val="00554543"/>
    <w:rsid w:val="005763CD"/>
    <w:rsid w:val="00583FFB"/>
    <w:rsid w:val="00584A7F"/>
    <w:rsid w:val="00591CB6"/>
    <w:rsid w:val="005927B1"/>
    <w:rsid w:val="005A6472"/>
    <w:rsid w:val="005E1C22"/>
    <w:rsid w:val="005E6962"/>
    <w:rsid w:val="005F67F4"/>
    <w:rsid w:val="00600564"/>
    <w:rsid w:val="00616E3E"/>
    <w:rsid w:val="00630CF8"/>
    <w:rsid w:val="00646415"/>
    <w:rsid w:val="00660164"/>
    <w:rsid w:val="00666CC1"/>
    <w:rsid w:val="006A14E6"/>
    <w:rsid w:val="006A6329"/>
    <w:rsid w:val="006C017B"/>
    <w:rsid w:val="006C1A72"/>
    <w:rsid w:val="006E2974"/>
    <w:rsid w:val="006E3A8C"/>
    <w:rsid w:val="006F1452"/>
    <w:rsid w:val="006F3BCF"/>
    <w:rsid w:val="006F723F"/>
    <w:rsid w:val="00703059"/>
    <w:rsid w:val="00704452"/>
    <w:rsid w:val="00715783"/>
    <w:rsid w:val="0072134C"/>
    <w:rsid w:val="00736CE5"/>
    <w:rsid w:val="00737FE2"/>
    <w:rsid w:val="00765D5F"/>
    <w:rsid w:val="00773B34"/>
    <w:rsid w:val="00787C85"/>
    <w:rsid w:val="007B7479"/>
    <w:rsid w:val="007C1A28"/>
    <w:rsid w:val="007C2E75"/>
    <w:rsid w:val="007D4C44"/>
    <w:rsid w:val="007E1E4D"/>
    <w:rsid w:val="007F15D0"/>
    <w:rsid w:val="00804255"/>
    <w:rsid w:val="00805263"/>
    <w:rsid w:val="00827555"/>
    <w:rsid w:val="0083686C"/>
    <w:rsid w:val="00840D90"/>
    <w:rsid w:val="00851E90"/>
    <w:rsid w:val="00856270"/>
    <w:rsid w:val="008630F7"/>
    <w:rsid w:val="00864616"/>
    <w:rsid w:val="008827C3"/>
    <w:rsid w:val="0088327D"/>
    <w:rsid w:val="00884F02"/>
    <w:rsid w:val="008855F9"/>
    <w:rsid w:val="008C6ACD"/>
    <w:rsid w:val="008D0C26"/>
    <w:rsid w:val="008D681D"/>
    <w:rsid w:val="00903A19"/>
    <w:rsid w:val="00903BB8"/>
    <w:rsid w:val="00924B34"/>
    <w:rsid w:val="00934742"/>
    <w:rsid w:val="00943E73"/>
    <w:rsid w:val="00992F03"/>
    <w:rsid w:val="009B6E47"/>
    <w:rsid w:val="009C3D31"/>
    <w:rsid w:val="009E602E"/>
    <w:rsid w:val="00A06757"/>
    <w:rsid w:val="00A077CB"/>
    <w:rsid w:val="00A17640"/>
    <w:rsid w:val="00A2332A"/>
    <w:rsid w:val="00A3746D"/>
    <w:rsid w:val="00A451A6"/>
    <w:rsid w:val="00A532C1"/>
    <w:rsid w:val="00A532D1"/>
    <w:rsid w:val="00A56079"/>
    <w:rsid w:val="00A56C5A"/>
    <w:rsid w:val="00A71104"/>
    <w:rsid w:val="00A80AA7"/>
    <w:rsid w:val="00A875C1"/>
    <w:rsid w:val="00A91E32"/>
    <w:rsid w:val="00AB0CF4"/>
    <w:rsid w:val="00AC1C81"/>
    <w:rsid w:val="00AE1A44"/>
    <w:rsid w:val="00AE31C5"/>
    <w:rsid w:val="00AE7691"/>
    <w:rsid w:val="00AF3E37"/>
    <w:rsid w:val="00B01BA1"/>
    <w:rsid w:val="00B04BFE"/>
    <w:rsid w:val="00B12BAE"/>
    <w:rsid w:val="00B14868"/>
    <w:rsid w:val="00B549DD"/>
    <w:rsid w:val="00B654C6"/>
    <w:rsid w:val="00B72002"/>
    <w:rsid w:val="00B81E61"/>
    <w:rsid w:val="00B91FD8"/>
    <w:rsid w:val="00BA501F"/>
    <w:rsid w:val="00BB4B8A"/>
    <w:rsid w:val="00BF537E"/>
    <w:rsid w:val="00C0615A"/>
    <w:rsid w:val="00C12A89"/>
    <w:rsid w:val="00C14C41"/>
    <w:rsid w:val="00C31457"/>
    <w:rsid w:val="00C340C7"/>
    <w:rsid w:val="00C47E09"/>
    <w:rsid w:val="00C63DD0"/>
    <w:rsid w:val="00C65953"/>
    <w:rsid w:val="00C75496"/>
    <w:rsid w:val="00C9342D"/>
    <w:rsid w:val="00C94168"/>
    <w:rsid w:val="00C966A3"/>
    <w:rsid w:val="00CA0A0B"/>
    <w:rsid w:val="00CE5DC9"/>
    <w:rsid w:val="00CF68C7"/>
    <w:rsid w:val="00D04DD4"/>
    <w:rsid w:val="00D1140F"/>
    <w:rsid w:val="00D20499"/>
    <w:rsid w:val="00D21A08"/>
    <w:rsid w:val="00D2579E"/>
    <w:rsid w:val="00D35B3C"/>
    <w:rsid w:val="00D4370C"/>
    <w:rsid w:val="00D4476B"/>
    <w:rsid w:val="00D50114"/>
    <w:rsid w:val="00D6456B"/>
    <w:rsid w:val="00D81C89"/>
    <w:rsid w:val="00D877E5"/>
    <w:rsid w:val="00DC22F5"/>
    <w:rsid w:val="00DC38CE"/>
    <w:rsid w:val="00DC5DDE"/>
    <w:rsid w:val="00DD0A4C"/>
    <w:rsid w:val="00DD7C61"/>
    <w:rsid w:val="00DE1DE9"/>
    <w:rsid w:val="00E01D5F"/>
    <w:rsid w:val="00E12237"/>
    <w:rsid w:val="00E43780"/>
    <w:rsid w:val="00E52A2E"/>
    <w:rsid w:val="00E5409E"/>
    <w:rsid w:val="00E66059"/>
    <w:rsid w:val="00E82498"/>
    <w:rsid w:val="00E83438"/>
    <w:rsid w:val="00E83E39"/>
    <w:rsid w:val="00EB7404"/>
    <w:rsid w:val="00F15648"/>
    <w:rsid w:val="00F22F04"/>
    <w:rsid w:val="00F2633D"/>
    <w:rsid w:val="00F316BD"/>
    <w:rsid w:val="00F31AFD"/>
    <w:rsid w:val="00F510A9"/>
    <w:rsid w:val="00F6525B"/>
    <w:rsid w:val="00F67017"/>
    <w:rsid w:val="00FA53DB"/>
    <w:rsid w:val="00FA7DF9"/>
    <w:rsid w:val="00FB6957"/>
    <w:rsid w:val="00FC1960"/>
    <w:rsid w:val="00FC2AE0"/>
    <w:rsid w:val="00FF06AF"/>
    <w:rsid w:val="00FF46B9"/>
    <w:rsid w:val="00FF4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16F404"/>
  <w15:chartTrackingRefBased/>
  <w15:docId w15:val="{BE896DBD-8817-4E4E-B963-E31CCB78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ja-JP"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D90"/>
  </w:style>
  <w:style w:type="paragraph" w:styleId="1">
    <w:name w:val="heading 1"/>
    <w:basedOn w:val="a"/>
    <w:next w:val="a"/>
    <w:link w:val="10"/>
    <w:uiPriority w:val="9"/>
    <w:qFormat/>
    <w:rsid w:val="00C14C4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C14C4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C14C4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14C4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14C4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14C4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14C4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14C4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14C4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4C4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C14C4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C14C4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14C4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14C4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14C4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14C4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14C4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14C4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14C4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14C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4C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14C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4C41"/>
    <w:pPr>
      <w:spacing w:before="160" w:after="160"/>
      <w:jc w:val="center"/>
    </w:pPr>
    <w:rPr>
      <w:i/>
      <w:iCs/>
      <w:color w:val="404040" w:themeColor="text1" w:themeTint="BF"/>
    </w:rPr>
  </w:style>
  <w:style w:type="character" w:customStyle="1" w:styleId="a8">
    <w:name w:val="引用文 (文字)"/>
    <w:basedOn w:val="a0"/>
    <w:link w:val="a7"/>
    <w:uiPriority w:val="29"/>
    <w:rsid w:val="00C14C41"/>
    <w:rPr>
      <w:i/>
      <w:iCs/>
      <w:color w:val="404040" w:themeColor="text1" w:themeTint="BF"/>
    </w:rPr>
  </w:style>
  <w:style w:type="paragraph" w:styleId="a9">
    <w:name w:val="List Paragraph"/>
    <w:basedOn w:val="a"/>
    <w:uiPriority w:val="34"/>
    <w:qFormat/>
    <w:rsid w:val="00C14C41"/>
    <w:pPr>
      <w:ind w:left="720"/>
      <w:contextualSpacing/>
    </w:pPr>
  </w:style>
  <w:style w:type="character" w:styleId="21">
    <w:name w:val="Intense Emphasis"/>
    <w:basedOn w:val="a0"/>
    <w:uiPriority w:val="21"/>
    <w:qFormat/>
    <w:rsid w:val="00C14C41"/>
    <w:rPr>
      <w:i/>
      <w:iCs/>
      <w:color w:val="0F4761" w:themeColor="accent1" w:themeShade="BF"/>
    </w:rPr>
  </w:style>
  <w:style w:type="paragraph" w:styleId="22">
    <w:name w:val="Intense Quote"/>
    <w:basedOn w:val="a"/>
    <w:next w:val="a"/>
    <w:link w:val="23"/>
    <w:uiPriority w:val="30"/>
    <w:qFormat/>
    <w:rsid w:val="00C14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14C41"/>
    <w:rPr>
      <w:i/>
      <w:iCs/>
      <w:color w:val="0F4761" w:themeColor="accent1" w:themeShade="BF"/>
    </w:rPr>
  </w:style>
  <w:style w:type="character" w:styleId="24">
    <w:name w:val="Intense Reference"/>
    <w:basedOn w:val="a0"/>
    <w:uiPriority w:val="32"/>
    <w:qFormat/>
    <w:rsid w:val="00C14C41"/>
    <w:rPr>
      <w:b/>
      <w:bCs/>
      <w:smallCaps/>
      <w:color w:val="0F4761" w:themeColor="accent1" w:themeShade="BF"/>
      <w:spacing w:val="5"/>
    </w:rPr>
  </w:style>
  <w:style w:type="paragraph" w:styleId="aa">
    <w:name w:val="header"/>
    <w:basedOn w:val="a"/>
    <w:link w:val="ab"/>
    <w:uiPriority w:val="99"/>
    <w:unhideWhenUsed/>
    <w:rsid w:val="0023059F"/>
    <w:pPr>
      <w:tabs>
        <w:tab w:val="center" w:pos="4252"/>
        <w:tab w:val="right" w:pos="8504"/>
      </w:tabs>
      <w:snapToGrid w:val="0"/>
    </w:pPr>
  </w:style>
  <w:style w:type="character" w:customStyle="1" w:styleId="ab">
    <w:name w:val="ヘッダー (文字)"/>
    <w:basedOn w:val="a0"/>
    <w:link w:val="aa"/>
    <w:uiPriority w:val="99"/>
    <w:rsid w:val="0023059F"/>
  </w:style>
  <w:style w:type="paragraph" w:styleId="ac">
    <w:name w:val="footer"/>
    <w:basedOn w:val="a"/>
    <w:link w:val="ad"/>
    <w:uiPriority w:val="99"/>
    <w:unhideWhenUsed/>
    <w:rsid w:val="0023059F"/>
    <w:pPr>
      <w:tabs>
        <w:tab w:val="center" w:pos="4252"/>
        <w:tab w:val="right" w:pos="8504"/>
      </w:tabs>
      <w:snapToGrid w:val="0"/>
    </w:pPr>
  </w:style>
  <w:style w:type="character" w:customStyle="1" w:styleId="ad">
    <w:name w:val="フッター (文字)"/>
    <w:basedOn w:val="a0"/>
    <w:link w:val="ac"/>
    <w:uiPriority w:val="99"/>
    <w:rsid w:val="0023059F"/>
  </w:style>
  <w:style w:type="character" w:styleId="ae">
    <w:name w:val="line number"/>
    <w:basedOn w:val="a0"/>
    <w:uiPriority w:val="99"/>
    <w:semiHidden/>
    <w:unhideWhenUsed/>
    <w:rsid w:val="0023059F"/>
  </w:style>
  <w:style w:type="character" w:styleId="af">
    <w:name w:val="Hyperlink"/>
    <w:basedOn w:val="a0"/>
    <w:uiPriority w:val="99"/>
    <w:unhideWhenUsed/>
    <w:rsid w:val="00B14868"/>
    <w:rPr>
      <w:color w:val="467886" w:themeColor="hyperlink"/>
      <w:u w:val="single"/>
    </w:rPr>
  </w:style>
  <w:style w:type="character" w:styleId="af0">
    <w:name w:val="Unresolved Mention"/>
    <w:basedOn w:val="a0"/>
    <w:uiPriority w:val="99"/>
    <w:semiHidden/>
    <w:unhideWhenUsed/>
    <w:rsid w:val="00B14868"/>
    <w:rPr>
      <w:color w:val="605E5C"/>
      <w:shd w:val="clear" w:color="auto" w:fill="E1DFDD"/>
    </w:rPr>
  </w:style>
  <w:style w:type="character" w:styleId="af1">
    <w:name w:val="annotation reference"/>
    <w:basedOn w:val="a0"/>
    <w:uiPriority w:val="99"/>
    <w:semiHidden/>
    <w:unhideWhenUsed/>
    <w:rsid w:val="00DE1DE9"/>
    <w:rPr>
      <w:sz w:val="18"/>
      <w:szCs w:val="18"/>
    </w:rPr>
  </w:style>
  <w:style w:type="paragraph" w:styleId="af2">
    <w:name w:val="annotation text"/>
    <w:basedOn w:val="a"/>
    <w:link w:val="af3"/>
    <w:uiPriority w:val="99"/>
    <w:unhideWhenUsed/>
    <w:rsid w:val="00DE1DE9"/>
    <w:pPr>
      <w:widowControl w:val="0"/>
      <w:spacing w:line="240" w:lineRule="auto"/>
    </w:pPr>
    <w:rPr>
      <w:rFonts w:ascii="Century" w:eastAsia="ＭＳ 明朝" w:hAnsi="Century" w:cs="Times New Roman"/>
      <w:szCs w:val="24"/>
      <w14:ligatures w14:val="none"/>
    </w:rPr>
  </w:style>
  <w:style w:type="character" w:customStyle="1" w:styleId="af3">
    <w:name w:val="コメント文字列 (文字)"/>
    <w:basedOn w:val="a0"/>
    <w:link w:val="af2"/>
    <w:uiPriority w:val="99"/>
    <w:rsid w:val="00DE1DE9"/>
    <w:rPr>
      <w:rFonts w:ascii="Century" w:eastAsia="ＭＳ 明朝" w:hAnsi="Century" w:cs="Times New Roman"/>
      <w:szCs w:val="24"/>
      <w14:ligatures w14:val="none"/>
    </w:rPr>
  </w:style>
  <w:style w:type="paragraph" w:styleId="af4">
    <w:name w:val="annotation subject"/>
    <w:basedOn w:val="af2"/>
    <w:next w:val="af2"/>
    <w:link w:val="af5"/>
    <w:uiPriority w:val="99"/>
    <w:semiHidden/>
    <w:unhideWhenUsed/>
    <w:rsid w:val="0017192D"/>
    <w:pPr>
      <w:widowControl/>
      <w:spacing w:line="259" w:lineRule="auto"/>
    </w:pPr>
    <w:rPr>
      <w:rFonts w:asciiTheme="minorHAnsi" w:eastAsiaTheme="minorEastAsia" w:hAnsiTheme="minorHAnsi" w:cstheme="minorBidi"/>
      <w:b/>
      <w:bCs/>
      <w:szCs w:val="21"/>
      <w14:ligatures w14:val="standardContextual"/>
    </w:rPr>
  </w:style>
  <w:style w:type="character" w:customStyle="1" w:styleId="af5">
    <w:name w:val="コメント内容 (文字)"/>
    <w:basedOn w:val="af3"/>
    <w:link w:val="af4"/>
    <w:uiPriority w:val="99"/>
    <w:semiHidden/>
    <w:rsid w:val="0017192D"/>
    <w:rPr>
      <w:rFonts w:ascii="Century" w:eastAsia="ＭＳ 明朝" w:hAnsi="Century" w:cs="Times New Roman"/>
      <w:b/>
      <w:bCs/>
      <w:szCs w:val="24"/>
      <w14:ligatures w14:val="none"/>
    </w:rPr>
  </w:style>
  <w:style w:type="paragraph" w:styleId="af6">
    <w:name w:val="Revision"/>
    <w:hidden/>
    <w:uiPriority w:val="99"/>
    <w:semiHidden/>
    <w:rsid w:val="0017192D"/>
    <w:pPr>
      <w:spacing w:line="240" w:lineRule="auto"/>
    </w:pPr>
  </w:style>
  <w:style w:type="paragraph" w:styleId="af7">
    <w:name w:val="endnote text"/>
    <w:basedOn w:val="a"/>
    <w:link w:val="af8"/>
    <w:uiPriority w:val="99"/>
    <w:semiHidden/>
    <w:unhideWhenUsed/>
    <w:rsid w:val="00A56079"/>
    <w:pPr>
      <w:snapToGrid w:val="0"/>
    </w:pPr>
  </w:style>
  <w:style w:type="character" w:customStyle="1" w:styleId="af8">
    <w:name w:val="文末脚注文字列 (文字)"/>
    <w:basedOn w:val="a0"/>
    <w:link w:val="af7"/>
    <w:uiPriority w:val="99"/>
    <w:semiHidden/>
    <w:rsid w:val="00A56079"/>
  </w:style>
  <w:style w:type="character" w:styleId="af9">
    <w:name w:val="endnote reference"/>
    <w:basedOn w:val="a0"/>
    <w:uiPriority w:val="99"/>
    <w:semiHidden/>
    <w:unhideWhenUsed/>
    <w:rsid w:val="00A56079"/>
    <w:rPr>
      <w:vertAlign w:val="superscript"/>
    </w:rPr>
  </w:style>
  <w:style w:type="paragraph" w:styleId="afa">
    <w:name w:val="Balloon Text"/>
    <w:basedOn w:val="a"/>
    <w:link w:val="afb"/>
    <w:uiPriority w:val="99"/>
    <w:semiHidden/>
    <w:unhideWhenUsed/>
    <w:rsid w:val="004E7463"/>
    <w:pPr>
      <w:spacing w:line="240" w:lineRule="auto"/>
    </w:pPr>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4E746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9869">
      <w:bodyDiv w:val="1"/>
      <w:marLeft w:val="0"/>
      <w:marRight w:val="0"/>
      <w:marTop w:val="0"/>
      <w:marBottom w:val="0"/>
      <w:divBdr>
        <w:top w:val="none" w:sz="0" w:space="0" w:color="auto"/>
        <w:left w:val="none" w:sz="0" w:space="0" w:color="auto"/>
        <w:bottom w:val="none" w:sz="0" w:space="0" w:color="auto"/>
        <w:right w:val="none" w:sz="0" w:space="0" w:color="auto"/>
      </w:divBdr>
    </w:div>
    <w:div w:id="140998230">
      <w:bodyDiv w:val="1"/>
      <w:marLeft w:val="0"/>
      <w:marRight w:val="0"/>
      <w:marTop w:val="0"/>
      <w:marBottom w:val="0"/>
      <w:divBdr>
        <w:top w:val="none" w:sz="0" w:space="0" w:color="auto"/>
        <w:left w:val="none" w:sz="0" w:space="0" w:color="auto"/>
        <w:bottom w:val="none" w:sz="0" w:space="0" w:color="auto"/>
        <w:right w:val="none" w:sz="0" w:space="0" w:color="auto"/>
      </w:divBdr>
    </w:div>
    <w:div w:id="276986950">
      <w:bodyDiv w:val="1"/>
      <w:marLeft w:val="0"/>
      <w:marRight w:val="0"/>
      <w:marTop w:val="0"/>
      <w:marBottom w:val="0"/>
      <w:divBdr>
        <w:top w:val="none" w:sz="0" w:space="0" w:color="auto"/>
        <w:left w:val="none" w:sz="0" w:space="0" w:color="auto"/>
        <w:bottom w:val="none" w:sz="0" w:space="0" w:color="auto"/>
        <w:right w:val="none" w:sz="0" w:space="0" w:color="auto"/>
      </w:divBdr>
      <w:divsChild>
        <w:div w:id="932057000">
          <w:marLeft w:val="0"/>
          <w:marRight w:val="0"/>
          <w:marTop w:val="0"/>
          <w:marBottom w:val="150"/>
          <w:divBdr>
            <w:top w:val="none" w:sz="0" w:space="0" w:color="auto"/>
            <w:left w:val="none" w:sz="0" w:space="0" w:color="auto"/>
            <w:bottom w:val="none" w:sz="0" w:space="0" w:color="auto"/>
            <w:right w:val="none" w:sz="0" w:space="0" w:color="auto"/>
          </w:divBdr>
          <w:divsChild>
            <w:div w:id="427695024">
              <w:marLeft w:val="0"/>
              <w:marRight w:val="0"/>
              <w:marTop w:val="75"/>
              <w:marBottom w:val="0"/>
              <w:divBdr>
                <w:top w:val="none" w:sz="0" w:space="0" w:color="auto"/>
                <w:left w:val="none" w:sz="0" w:space="0" w:color="auto"/>
                <w:bottom w:val="none" w:sz="0" w:space="0" w:color="auto"/>
                <w:right w:val="none" w:sz="0" w:space="0" w:color="auto"/>
              </w:divBdr>
            </w:div>
          </w:divsChild>
        </w:div>
        <w:div w:id="648286123">
          <w:marLeft w:val="0"/>
          <w:marRight w:val="0"/>
          <w:marTop w:val="0"/>
          <w:marBottom w:val="150"/>
          <w:divBdr>
            <w:top w:val="none" w:sz="0" w:space="0" w:color="auto"/>
            <w:left w:val="none" w:sz="0" w:space="0" w:color="auto"/>
            <w:bottom w:val="none" w:sz="0" w:space="0" w:color="auto"/>
            <w:right w:val="none" w:sz="0" w:space="0" w:color="auto"/>
          </w:divBdr>
          <w:divsChild>
            <w:div w:id="965044005">
              <w:marLeft w:val="0"/>
              <w:marRight w:val="0"/>
              <w:marTop w:val="75"/>
              <w:marBottom w:val="0"/>
              <w:divBdr>
                <w:top w:val="none" w:sz="0" w:space="0" w:color="auto"/>
                <w:left w:val="none" w:sz="0" w:space="0" w:color="auto"/>
                <w:bottom w:val="none" w:sz="0" w:space="0" w:color="auto"/>
                <w:right w:val="none" w:sz="0" w:space="0" w:color="auto"/>
              </w:divBdr>
            </w:div>
          </w:divsChild>
        </w:div>
        <w:div w:id="1231648348">
          <w:marLeft w:val="0"/>
          <w:marRight w:val="0"/>
          <w:marTop w:val="0"/>
          <w:marBottom w:val="150"/>
          <w:divBdr>
            <w:top w:val="none" w:sz="0" w:space="0" w:color="auto"/>
            <w:left w:val="none" w:sz="0" w:space="0" w:color="auto"/>
            <w:bottom w:val="none" w:sz="0" w:space="0" w:color="auto"/>
            <w:right w:val="none" w:sz="0" w:space="0" w:color="auto"/>
          </w:divBdr>
          <w:divsChild>
            <w:div w:id="351611158">
              <w:marLeft w:val="0"/>
              <w:marRight w:val="0"/>
              <w:marTop w:val="75"/>
              <w:marBottom w:val="0"/>
              <w:divBdr>
                <w:top w:val="none" w:sz="0" w:space="0" w:color="auto"/>
                <w:left w:val="none" w:sz="0" w:space="0" w:color="auto"/>
                <w:bottom w:val="none" w:sz="0" w:space="0" w:color="auto"/>
                <w:right w:val="none" w:sz="0" w:space="0" w:color="auto"/>
              </w:divBdr>
            </w:div>
          </w:divsChild>
        </w:div>
        <w:div w:id="819227786">
          <w:marLeft w:val="0"/>
          <w:marRight w:val="0"/>
          <w:marTop w:val="0"/>
          <w:marBottom w:val="150"/>
          <w:divBdr>
            <w:top w:val="none" w:sz="0" w:space="0" w:color="auto"/>
            <w:left w:val="none" w:sz="0" w:space="0" w:color="auto"/>
            <w:bottom w:val="none" w:sz="0" w:space="0" w:color="auto"/>
            <w:right w:val="none" w:sz="0" w:space="0" w:color="auto"/>
          </w:divBdr>
          <w:divsChild>
            <w:div w:id="136073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5092735">
      <w:bodyDiv w:val="1"/>
      <w:marLeft w:val="0"/>
      <w:marRight w:val="0"/>
      <w:marTop w:val="0"/>
      <w:marBottom w:val="0"/>
      <w:divBdr>
        <w:top w:val="none" w:sz="0" w:space="0" w:color="auto"/>
        <w:left w:val="none" w:sz="0" w:space="0" w:color="auto"/>
        <w:bottom w:val="none" w:sz="0" w:space="0" w:color="auto"/>
        <w:right w:val="none" w:sz="0" w:space="0" w:color="auto"/>
      </w:divBdr>
    </w:div>
    <w:div w:id="342323517">
      <w:bodyDiv w:val="1"/>
      <w:marLeft w:val="0"/>
      <w:marRight w:val="0"/>
      <w:marTop w:val="0"/>
      <w:marBottom w:val="0"/>
      <w:divBdr>
        <w:top w:val="none" w:sz="0" w:space="0" w:color="auto"/>
        <w:left w:val="none" w:sz="0" w:space="0" w:color="auto"/>
        <w:bottom w:val="none" w:sz="0" w:space="0" w:color="auto"/>
        <w:right w:val="none" w:sz="0" w:space="0" w:color="auto"/>
      </w:divBdr>
      <w:divsChild>
        <w:div w:id="1895893297">
          <w:marLeft w:val="0"/>
          <w:marRight w:val="0"/>
          <w:marTop w:val="0"/>
          <w:marBottom w:val="300"/>
          <w:divBdr>
            <w:top w:val="none" w:sz="0" w:space="0" w:color="auto"/>
            <w:left w:val="none" w:sz="0" w:space="0" w:color="auto"/>
            <w:bottom w:val="none" w:sz="0" w:space="0" w:color="auto"/>
            <w:right w:val="none" w:sz="0" w:space="0" w:color="auto"/>
          </w:divBdr>
        </w:div>
      </w:divsChild>
    </w:div>
    <w:div w:id="343825719">
      <w:bodyDiv w:val="1"/>
      <w:marLeft w:val="0"/>
      <w:marRight w:val="0"/>
      <w:marTop w:val="0"/>
      <w:marBottom w:val="0"/>
      <w:divBdr>
        <w:top w:val="none" w:sz="0" w:space="0" w:color="auto"/>
        <w:left w:val="none" w:sz="0" w:space="0" w:color="auto"/>
        <w:bottom w:val="none" w:sz="0" w:space="0" w:color="auto"/>
        <w:right w:val="none" w:sz="0" w:space="0" w:color="auto"/>
      </w:divBdr>
      <w:divsChild>
        <w:div w:id="655037778">
          <w:marLeft w:val="0"/>
          <w:marRight w:val="0"/>
          <w:marTop w:val="0"/>
          <w:marBottom w:val="450"/>
          <w:divBdr>
            <w:top w:val="none" w:sz="0" w:space="0" w:color="auto"/>
            <w:left w:val="none" w:sz="0" w:space="0" w:color="auto"/>
            <w:bottom w:val="single" w:sz="36" w:space="11" w:color="000000"/>
            <w:right w:val="none" w:sz="0" w:space="0" w:color="auto"/>
          </w:divBdr>
          <w:divsChild>
            <w:div w:id="1832214259">
              <w:marLeft w:val="0"/>
              <w:marRight w:val="0"/>
              <w:marTop w:val="300"/>
              <w:marBottom w:val="300"/>
              <w:divBdr>
                <w:top w:val="none" w:sz="0" w:space="0" w:color="auto"/>
                <w:left w:val="none" w:sz="0" w:space="0" w:color="auto"/>
                <w:bottom w:val="none" w:sz="0" w:space="0" w:color="auto"/>
                <w:right w:val="none" w:sz="0" w:space="0" w:color="auto"/>
              </w:divBdr>
              <w:divsChild>
                <w:div w:id="383911960">
                  <w:marLeft w:val="0"/>
                  <w:marRight w:val="0"/>
                  <w:marTop w:val="0"/>
                  <w:marBottom w:val="0"/>
                  <w:divBdr>
                    <w:top w:val="none" w:sz="0" w:space="0" w:color="auto"/>
                    <w:left w:val="none" w:sz="0" w:space="0" w:color="auto"/>
                    <w:bottom w:val="none" w:sz="0" w:space="0" w:color="auto"/>
                    <w:right w:val="none" w:sz="0" w:space="0" w:color="auto"/>
                  </w:divBdr>
                </w:div>
                <w:div w:id="344750658">
                  <w:marLeft w:val="0"/>
                  <w:marRight w:val="0"/>
                  <w:marTop w:val="0"/>
                  <w:marBottom w:val="0"/>
                  <w:divBdr>
                    <w:top w:val="none" w:sz="0" w:space="0" w:color="auto"/>
                    <w:left w:val="none" w:sz="0" w:space="0" w:color="auto"/>
                    <w:bottom w:val="none" w:sz="0" w:space="0" w:color="auto"/>
                    <w:right w:val="none" w:sz="0" w:space="0" w:color="auto"/>
                  </w:divBdr>
                  <w:divsChild>
                    <w:div w:id="277489322">
                      <w:marLeft w:val="0"/>
                      <w:marRight w:val="0"/>
                      <w:marTop w:val="0"/>
                      <w:marBottom w:val="0"/>
                      <w:divBdr>
                        <w:top w:val="none" w:sz="0" w:space="0" w:color="auto"/>
                        <w:left w:val="none" w:sz="0" w:space="0" w:color="auto"/>
                        <w:bottom w:val="none" w:sz="0" w:space="0" w:color="auto"/>
                        <w:right w:val="none" w:sz="0" w:space="0" w:color="auto"/>
                      </w:divBdr>
                    </w:div>
                    <w:div w:id="18139838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8596330">
              <w:marLeft w:val="0"/>
              <w:marRight w:val="0"/>
              <w:marTop w:val="0"/>
              <w:marBottom w:val="0"/>
              <w:divBdr>
                <w:top w:val="none" w:sz="0" w:space="0" w:color="auto"/>
                <w:left w:val="none" w:sz="0" w:space="0" w:color="auto"/>
                <w:bottom w:val="none" w:sz="0" w:space="0" w:color="auto"/>
                <w:right w:val="none" w:sz="0" w:space="0" w:color="auto"/>
              </w:divBdr>
              <w:divsChild>
                <w:div w:id="157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1684">
          <w:marLeft w:val="0"/>
          <w:marRight w:val="0"/>
          <w:marTop w:val="0"/>
          <w:marBottom w:val="150"/>
          <w:divBdr>
            <w:top w:val="none" w:sz="0" w:space="0" w:color="auto"/>
            <w:left w:val="none" w:sz="0" w:space="0" w:color="auto"/>
            <w:bottom w:val="none" w:sz="0" w:space="0" w:color="auto"/>
            <w:right w:val="none" w:sz="0" w:space="0" w:color="auto"/>
          </w:divBdr>
          <w:divsChild>
            <w:div w:id="2008316640">
              <w:marLeft w:val="0"/>
              <w:marRight w:val="0"/>
              <w:marTop w:val="75"/>
              <w:marBottom w:val="0"/>
              <w:divBdr>
                <w:top w:val="none" w:sz="0" w:space="0" w:color="auto"/>
                <w:left w:val="none" w:sz="0" w:space="0" w:color="auto"/>
                <w:bottom w:val="none" w:sz="0" w:space="0" w:color="auto"/>
                <w:right w:val="none" w:sz="0" w:space="0" w:color="auto"/>
              </w:divBdr>
            </w:div>
          </w:divsChild>
        </w:div>
        <w:div w:id="1327366194">
          <w:marLeft w:val="0"/>
          <w:marRight w:val="0"/>
          <w:marTop w:val="0"/>
          <w:marBottom w:val="150"/>
          <w:divBdr>
            <w:top w:val="none" w:sz="0" w:space="0" w:color="auto"/>
            <w:left w:val="none" w:sz="0" w:space="0" w:color="auto"/>
            <w:bottom w:val="none" w:sz="0" w:space="0" w:color="auto"/>
            <w:right w:val="none" w:sz="0" w:space="0" w:color="auto"/>
          </w:divBdr>
          <w:divsChild>
            <w:div w:id="1658993804">
              <w:marLeft w:val="0"/>
              <w:marRight w:val="0"/>
              <w:marTop w:val="75"/>
              <w:marBottom w:val="0"/>
              <w:divBdr>
                <w:top w:val="none" w:sz="0" w:space="0" w:color="auto"/>
                <w:left w:val="none" w:sz="0" w:space="0" w:color="auto"/>
                <w:bottom w:val="none" w:sz="0" w:space="0" w:color="auto"/>
                <w:right w:val="none" w:sz="0" w:space="0" w:color="auto"/>
              </w:divBdr>
            </w:div>
          </w:divsChild>
        </w:div>
        <w:div w:id="2071226951">
          <w:marLeft w:val="0"/>
          <w:marRight w:val="0"/>
          <w:marTop w:val="0"/>
          <w:marBottom w:val="150"/>
          <w:divBdr>
            <w:top w:val="none" w:sz="0" w:space="0" w:color="auto"/>
            <w:left w:val="none" w:sz="0" w:space="0" w:color="auto"/>
            <w:bottom w:val="none" w:sz="0" w:space="0" w:color="auto"/>
            <w:right w:val="none" w:sz="0" w:space="0" w:color="auto"/>
          </w:divBdr>
          <w:divsChild>
            <w:div w:id="388111552">
              <w:marLeft w:val="0"/>
              <w:marRight w:val="0"/>
              <w:marTop w:val="75"/>
              <w:marBottom w:val="0"/>
              <w:divBdr>
                <w:top w:val="none" w:sz="0" w:space="0" w:color="auto"/>
                <w:left w:val="none" w:sz="0" w:space="0" w:color="auto"/>
                <w:bottom w:val="none" w:sz="0" w:space="0" w:color="auto"/>
                <w:right w:val="none" w:sz="0" w:space="0" w:color="auto"/>
              </w:divBdr>
            </w:div>
          </w:divsChild>
        </w:div>
        <w:div w:id="1958750923">
          <w:marLeft w:val="0"/>
          <w:marRight w:val="0"/>
          <w:marTop w:val="0"/>
          <w:marBottom w:val="150"/>
          <w:divBdr>
            <w:top w:val="none" w:sz="0" w:space="0" w:color="auto"/>
            <w:left w:val="none" w:sz="0" w:space="0" w:color="auto"/>
            <w:bottom w:val="none" w:sz="0" w:space="0" w:color="auto"/>
            <w:right w:val="none" w:sz="0" w:space="0" w:color="auto"/>
          </w:divBdr>
          <w:divsChild>
            <w:div w:id="1487548702">
              <w:marLeft w:val="0"/>
              <w:marRight w:val="0"/>
              <w:marTop w:val="75"/>
              <w:marBottom w:val="0"/>
              <w:divBdr>
                <w:top w:val="none" w:sz="0" w:space="0" w:color="auto"/>
                <w:left w:val="none" w:sz="0" w:space="0" w:color="auto"/>
                <w:bottom w:val="none" w:sz="0" w:space="0" w:color="auto"/>
                <w:right w:val="none" w:sz="0" w:space="0" w:color="auto"/>
              </w:divBdr>
            </w:div>
          </w:divsChild>
        </w:div>
        <w:div w:id="1329207437">
          <w:marLeft w:val="0"/>
          <w:marRight w:val="0"/>
          <w:marTop w:val="0"/>
          <w:marBottom w:val="150"/>
          <w:divBdr>
            <w:top w:val="none" w:sz="0" w:space="0" w:color="auto"/>
            <w:left w:val="none" w:sz="0" w:space="0" w:color="auto"/>
            <w:bottom w:val="none" w:sz="0" w:space="0" w:color="auto"/>
            <w:right w:val="none" w:sz="0" w:space="0" w:color="auto"/>
          </w:divBdr>
          <w:divsChild>
            <w:div w:id="1357807457">
              <w:marLeft w:val="0"/>
              <w:marRight w:val="0"/>
              <w:marTop w:val="0"/>
              <w:marBottom w:val="0"/>
              <w:divBdr>
                <w:top w:val="none" w:sz="0" w:space="0" w:color="auto"/>
                <w:left w:val="none" w:sz="0" w:space="0" w:color="auto"/>
                <w:bottom w:val="none" w:sz="0" w:space="0" w:color="auto"/>
                <w:right w:val="none" w:sz="0" w:space="0" w:color="auto"/>
              </w:divBdr>
            </w:div>
          </w:divsChild>
        </w:div>
        <w:div w:id="1884712800">
          <w:marLeft w:val="0"/>
          <w:marRight w:val="0"/>
          <w:marTop w:val="0"/>
          <w:marBottom w:val="150"/>
          <w:divBdr>
            <w:top w:val="none" w:sz="0" w:space="0" w:color="auto"/>
            <w:left w:val="none" w:sz="0" w:space="0" w:color="auto"/>
            <w:bottom w:val="none" w:sz="0" w:space="0" w:color="auto"/>
            <w:right w:val="none" w:sz="0" w:space="0" w:color="auto"/>
          </w:divBdr>
          <w:divsChild>
            <w:div w:id="1948466343">
              <w:marLeft w:val="0"/>
              <w:marRight w:val="0"/>
              <w:marTop w:val="75"/>
              <w:marBottom w:val="0"/>
              <w:divBdr>
                <w:top w:val="none" w:sz="0" w:space="0" w:color="auto"/>
                <w:left w:val="none" w:sz="0" w:space="0" w:color="auto"/>
                <w:bottom w:val="none" w:sz="0" w:space="0" w:color="auto"/>
                <w:right w:val="none" w:sz="0" w:space="0" w:color="auto"/>
              </w:divBdr>
            </w:div>
          </w:divsChild>
        </w:div>
        <w:div w:id="2028368020">
          <w:marLeft w:val="0"/>
          <w:marRight w:val="0"/>
          <w:marTop w:val="0"/>
          <w:marBottom w:val="150"/>
          <w:divBdr>
            <w:top w:val="none" w:sz="0" w:space="0" w:color="auto"/>
            <w:left w:val="none" w:sz="0" w:space="0" w:color="auto"/>
            <w:bottom w:val="none" w:sz="0" w:space="0" w:color="auto"/>
            <w:right w:val="none" w:sz="0" w:space="0" w:color="auto"/>
          </w:divBdr>
          <w:divsChild>
            <w:div w:id="1851797891">
              <w:marLeft w:val="0"/>
              <w:marRight w:val="0"/>
              <w:marTop w:val="75"/>
              <w:marBottom w:val="0"/>
              <w:divBdr>
                <w:top w:val="none" w:sz="0" w:space="0" w:color="auto"/>
                <w:left w:val="none" w:sz="0" w:space="0" w:color="auto"/>
                <w:bottom w:val="none" w:sz="0" w:space="0" w:color="auto"/>
                <w:right w:val="none" w:sz="0" w:space="0" w:color="auto"/>
              </w:divBdr>
            </w:div>
          </w:divsChild>
        </w:div>
        <w:div w:id="489516536">
          <w:marLeft w:val="0"/>
          <w:marRight w:val="0"/>
          <w:marTop w:val="0"/>
          <w:marBottom w:val="150"/>
          <w:divBdr>
            <w:top w:val="none" w:sz="0" w:space="0" w:color="auto"/>
            <w:left w:val="none" w:sz="0" w:space="0" w:color="auto"/>
            <w:bottom w:val="none" w:sz="0" w:space="0" w:color="auto"/>
            <w:right w:val="none" w:sz="0" w:space="0" w:color="auto"/>
          </w:divBdr>
          <w:divsChild>
            <w:div w:id="2078818800">
              <w:marLeft w:val="0"/>
              <w:marRight w:val="0"/>
              <w:marTop w:val="75"/>
              <w:marBottom w:val="0"/>
              <w:divBdr>
                <w:top w:val="none" w:sz="0" w:space="0" w:color="auto"/>
                <w:left w:val="none" w:sz="0" w:space="0" w:color="auto"/>
                <w:bottom w:val="none" w:sz="0" w:space="0" w:color="auto"/>
                <w:right w:val="none" w:sz="0" w:space="0" w:color="auto"/>
              </w:divBdr>
            </w:div>
          </w:divsChild>
        </w:div>
        <w:div w:id="1173102968">
          <w:marLeft w:val="0"/>
          <w:marRight w:val="0"/>
          <w:marTop w:val="0"/>
          <w:marBottom w:val="150"/>
          <w:divBdr>
            <w:top w:val="none" w:sz="0" w:space="0" w:color="auto"/>
            <w:left w:val="none" w:sz="0" w:space="0" w:color="auto"/>
            <w:bottom w:val="none" w:sz="0" w:space="0" w:color="auto"/>
            <w:right w:val="none" w:sz="0" w:space="0" w:color="auto"/>
          </w:divBdr>
          <w:divsChild>
            <w:div w:id="19621057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03378280">
      <w:bodyDiv w:val="1"/>
      <w:marLeft w:val="0"/>
      <w:marRight w:val="0"/>
      <w:marTop w:val="0"/>
      <w:marBottom w:val="0"/>
      <w:divBdr>
        <w:top w:val="none" w:sz="0" w:space="0" w:color="auto"/>
        <w:left w:val="none" w:sz="0" w:space="0" w:color="auto"/>
        <w:bottom w:val="none" w:sz="0" w:space="0" w:color="auto"/>
        <w:right w:val="none" w:sz="0" w:space="0" w:color="auto"/>
      </w:divBdr>
      <w:divsChild>
        <w:div w:id="704476959">
          <w:marLeft w:val="0"/>
          <w:marRight w:val="0"/>
          <w:marTop w:val="0"/>
          <w:marBottom w:val="0"/>
          <w:divBdr>
            <w:top w:val="none" w:sz="0" w:space="0" w:color="auto"/>
            <w:left w:val="none" w:sz="0" w:space="0" w:color="auto"/>
            <w:bottom w:val="none" w:sz="0" w:space="0" w:color="auto"/>
            <w:right w:val="none" w:sz="0" w:space="0" w:color="auto"/>
          </w:divBdr>
        </w:div>
        <w:div w:id="516429570">
          <w:marLeft w:val="0"/>
          <w:marRight w:val="0"/>
          <w:marTop w:val="0"/>
          <w:marBottom w:val="90"/>
          <w:divBdr>
            <w:top w:val="none" w:sz="0" w:space="0" w:color="auto"/>
            <w:left w:val="none" w:sz="0" w:space="0" w:color="auto"/>
            <w:bottom w:val="none" w:sz="0" w:space="0" w:color="auto"/>
            <w:right w:val="none" w:sz="0" w:space="0" w:color="auto"/>
          </w:divBdr>
        </w:div>
        <w:div w:id="1125080568">
          <w:marLeft w:val="0"/>
          <w:marRight w:val="0"/>
          <w:marTop w:val="0"/>
          <w:marBottom w:val="90"/>
          <w:divBdr>
            <w:top w:val="none" w:sz="0" w:space="0" w:color="auto"/>
            <w:left w:val="none" w:sz="0" w:space="0" w:color="auto"/>
            <w:bottom w:val="none" w:sz="0" w:space="0" w:color="auto"/>
            <w:right w:val="none" w:sz="0" w:space="0" w:color="auto"/>
          </w:divBdr>
        </w:div>
        <w:div w:id="376006853">
          <w:marLeft w:val="0"/>
          <w:marRight w:val="0"/>
          <w:marTop w:val="0"/>
          <w:marBottom w:val="90"/>
          <w:divBdr>
            <w:top w:val="none" w:sz="0" w:space="0" w:color="auto"/>
            <w:left w:val="none" w:sz="0" w:space="0" w:color="auto"/>
            <w:bottom w:val="none" w:sz="0" w:space="0" w:color="auto"/>
            <w:right w:val="none" w:sz="0" w:space="0" w:color="auto"/>
          </w:divBdr>
        </w:div>
        <w:div w:id="1852405993">
          <w:marLeft w:val="0"/>
          <w:marRight w:val="0"/>
          <w:marTop w:val="0"/>
          <w:marBottom w:val="90"/>
          <w:divBdr>
            <w:top w:val="none" w:sz="0" w:space="0" w:color="auto"/>
            <w:left w:val="none" w:sz="0" w:space="0" w:color="auto"/>
            <w:bottom w:val="none" w:sz="0" w:space="0" w:color="auto"/>
            <w:right w:val="none" w:sz="0" w:space="0" w:color="auto"/>
          </w:divBdr>
        </w:div>
        <w:div w:id="736321419">
          <w:marLeft w:val="0"/>
          <w:marRight w:val="0"/>
          <w:marTop w:val="0"/>
          <w:marBottom w:val="90"/>
          <w:divBdr>
            <w:top w:val="none" w:sz="0" w:space="0" w:color="auto"/>
            <w:left w:val="none" w:sz="0" w:space="0" w:color="auto"/>
            <w:bottom w:val="none" w:sz="0" w:space="0" w:color="auto"/>
            <w:right w:val="none" w:sz="0" w:space="0" w:color="auto"/>
          </w:divBdr>
        </w:div>
        <w:div w:id="151532048">
          <w:marLeft w:val="0"/>
          <w:marRight w:val="0"/>
          <w:marTop w:val="0"/>
          <w:marBottom w:val="90"/>
          <w:divBdr>
            <w:top w:val="none" w:sz="0" w:space="0" w:color="auto"/>
            <w:left w:val="none" w:sz="0" w:space="0" w:color="auto"/>
            <w:bottom w:val="none" w:sz="0" w:space="0" w:color="auto"/>
            <w:right w:val="none" w:sz="0" w:space="0" w:color="auto"/>
          </w:divBdr>
        </w:div>
      </w:divsChild>
    </w:div>
    <w:div w:id="502625925">
      <w:bodyDiv w:val="1"/>
      <w:marLeft w:val="0"/>
      <w:marRight w:val="0"/>
      <w:marTop w:val="0"/>
      <w:marBottom w:val="0"/>
      <w:divBdr>
        <w:top w:val="none" w:sz="0" w:space="0" w:color="auto"/>
        <w:left w:val="none" w:sz="0" w:space="0" w:color="auto"/>
        <w:bottom w:val="none" w:sz="0" w:space="0" w:color="auto"/>
        <w:right w:val="none" w:sz="0" w:space="0" w:color="auto"/>
      </w:divBdr>
      <w:divsChild>
        <w:div w:id="1883440029">
          <w:marLeft w:val="0"/>
          <w:marRight w:val="0"/>
          <w:marTop w:val="0"/>
          <w:marBottom w:val="90"/>
          <w:divBdr>
            <w:top w:val="none" w:sz="0" w:space="0" w:color="auto"/>
            <w:left w:val="none" w:sz="0" w:space="0" w:color="auto"/>
            <w:bottom w:val="none" w:sz="0" w:space="0" w:color="auto"/>
            <w:right w:val="none" w:sz="0" w:space="0" w:color="auto"/>
          </w:divBdr>
        </w:div>
        <w:div w:id="562447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19749">
      <w:bodyDiv w:val="1"/>
      <w:marLeft w:val="0"/>
      <w:marRight w:val="0"/>
      <w:marTop w:val="0"/>
      <w:marBottom w:val="0"/>
      <w:divBdr>
        <w:top w:val="none" w:sz="0" w:space="0" w:color="auto"/>
        <w:left w:val="none" w:sz="0" w:space="0" w:color="auto"/>
        <w:bottom w:val="none" w:sz="0" w:space="0" w:color="auto"/>
        <w:right w:val="none" w:sz="0" w:space="0" w:color="auto"/>
      </w:divBdr>
      <w:divsChild>
        <w:div w:id="662006101">
          <w:marLeft w:val="0"/>
          <w:marRight w:val="0"/>
          <w:marTop w:val="0"/>
          <w:marBottom w:val="450"/>
          <w:divBdr>
            <w:top w:val="none" w:sz="0" w:space="0" w:color="auto"/>
            <w:left w:val="none" w:sz="0" w:space="0" w:color="auto"/>
            <w:bottom w:val="single" w:sz="36" w:space="11" w:color="000000"/>
            <w:right w:val="none" w:sz="0" w:space="0" w:color="auto"/>
          </w:divBdr>
          <w:divsChild>
            <w:div w:id="1869291063">
              <w:marLeft w:val="0"/>
              <w:marRight w:val="0"/>
              <w:marTop w:val="300"/>
              <w:marBottom w:val="300"/>
              <w:divBdr>
                <w:top w:val="none" w:sz="0" w:space="0" w:color="auto"/>
                <w:left w:val="none" w:sz="0" w:space="0" w:color="auto"/>
                <w:bottom w:val="none" w:sz="0" w:space="0" w:color="auto"/>
                <w:right w:val="none" w:sz="0" w:space="0" w:color="auto"/>
              </w:divBdr>
              <w:divsChild>
                <w:div w:id="825778912">
                  <w:marLeft w:val="0"/>
                  <w:marRight w:val="0"/>
                  <w:marTop w:val="0"/>
                  <w:marBottom w:val="0"/>
                  <w:divBdr>
                    <w:top w:val="none" w:sz="0" w:space="0" w:color="auto"/>
                    <w:left w:val="none" w:sz="0" w:space="0" w:color="auto"/>
                    <w:bottom w:val="none" w:sz="0" w:space="0" w:color="auto"/>
                    <w:right w:val="none" w:sz="0" w:space="0" w:color="auto"/>
                  </w:divBdr>
                </w:div>
                <w:div w:id="134681574">
                  <w:marLeft w:val="0"/>
                  <w:marRight w:val="0"/>
                  <w:marTop w:val="0"/>
                  <w:marBottom w:val="0"/>
                  <w:divBdr>
                    <w:top w:val="none" w:sz="0" w:space="0" w:color="auto"/>
                    <w:left w:val="none" w:sz="0" w:space="0" w:color="auto"/>
                    <w:bottom w:val="none" w:sz="0" w:space="0" w:color="auto"/>
                    <w:right w:val="none" w:sz="0" w:space="0" w:color="auto"/>
                  </w:divBdr>
                  <w:divsChild>
                    <w:div w:id="1363433055">
                      <w:marLeft w:val="0"/>
                      <w:marRight w:val="0"/>
                      <w:marTop w:val="0"/>
                      <w:marBottom w:val="0"/>
                      <w:divBdr>
                        <w:top w:val="none" w:sz="0" w:space="0" w:color="auto"/>
                        <w:left w:val="none" w:sz="0" w:space="0" w:color="auto"/>
                        <w:bottom w:val="none" w:sz="0" w:space="0" w:color="auto"/>
                        <w:right w:val="none" w:sz="0" w:space="0" w:color="auto"/>
                      </w:divBdr>
                    </w:div>
                    <w:div w:id="3735798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7764692">
              <w:marLeft w:val="0"/>
              <w:marRight w:val="0"/>
              <w:marTop w:val="0"/>
              <w:marBottom w:val="0"/>
              <w:divBdr>
                <w:top w:val="none" w:sz="0" w:space="0" w:color="auto"/>
                <w:left w:val="none" w:sz="0" w:space="0" w:color="auto"/>
                <w:bottom w:val="none" w:sz="0" w:space="0" w:color="auto"/>
                <w:right w:val="none" w:sz="0" w:space="0" w:color="auto"/>
              </w:divBdr>
              <w:divsChild>
                <w:div w:id="15096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495">
          <w:marLeft w:val="0"/>
          <w:marRight w:val="0"/>
          <w:marTop w:val="0"/>
          <w:marBottom w:val="150"/>
          <w:divBdr>
            <w:top w:val="none" w:sz="0" w:space="0" w:color="auto"/>
            <w:left w:val="none" w:sz="0" w:space="0" w:color="auto"/>
            <w:bottom w:val="none" w:sz="0" w:space="0" w:color="auto"/>
            <w:right w:val="none" w:sz="0" w:space="0" w:color="auto"/>
          </w:divBdr>
          <w:divsChild>
            <w:div w:id="318117752">
              <w:marLeft w:val="0"/>
              <w:marRight w:val="0"/>
              <w:marTop w:val="75"/>
              <w:marBottom w:val="0"/>
              <w:divBdr>
                <w:top w:val="none" w:sz="0" w:space="0" w:color="auto"/>
                <w:left w:val="none" w:sz="0" w:space="0" w:color="auto"/>
                <w:bottom w:val="none" w:sz="0" w:space="0" w:color="auto"/>
                <w:right w:val="none" w:sz="0" w:space="0" w:color="auto"/>
              </w:divBdr>
            </w:div>
          </w:divsChild>
        </w:div>
        <w:div w:id="1122578069">
          <w:marLeft w:val="0"/>
          <w:marRight w:val="0"/>
          <w:marTop w:val="0"/>
          <w:marBottom w:val="150"/>
          <w:divBdr>
            <w:top w:val="none" w:sz="0" w:space="0" w:color="auto"/>
            <w:left w:val="none" w:sz="0" w:space="0" w:color="auto"/>
            <w:bottom w:val="none" w:sz="0" w:space="0" w:color="auto"/>
            <w:right w:val="none" w:sz="0" w:space="0" w:color="auto"/>
          </w:divBdr>
          <w:divsChild>
            <w:div w:id="248538921">
              <w:marLeft w:val="0"/>
              <w:marRight w:val="0"/>
              <w:marTop w:val="75"/>
              <w:marBottom w:val="0"/>
              <w:divBdr>
                <w:top w:val="none" w:sz="0" w:space="0" w:color="auto"/>
                <w:left w:val="none" w:sz="0" w:space="0" w:color="auto"/>
                <w:bottom w:val="none" w:sz="0" w:space="0" w:color="auto"/>
                <w:right w:val="none" w:sz="0" w:space="0" w:color="auto"/>
              </w:divBdr>
            </w:div>
          </w:divsChild>
        </w:div>
        <w:div w:id="1580165856">
          <w:marLeft w:val="0"/>
          <w:marRight w:val="0"/>
          <w:marTop w:val="0"/>
          <w:marBottom w:val="150"/>
          <w:divBdr>
            <w:top w:val="none" w:sz="0" w:space="0" w:color="auto"/>
            <w:left w:val="none" w:sz="0" w:space="0" w:color="auto"/>
            <w:bottom w:val="none" w:sz="0" w:space="0" w:color="auto"/>
            <w:right w:val="none" w:sz="0" w:space="0" w:color="auto"/>
          </w:divBdr>
          <w:divsChild>
            <w:div w:id="316231161">
              <w:marLeft w:val="0"/>
              <w:marRight w:val="0"/>
              <w:marTop w:val="75"/>
              <w:marBottom w:val="0"/>
              <w:divBdr>
                <w:top w:val="none" w:sz="0" w:space="0" w:color="auto"/>
                <w:left w:val="none" w:sz="0" w:space="0" w:color="auto"/>
                <w:bottom w:val="none" w:sz="0" w:space="0" w:color="auto"/>
                <w:right w:val="none" w:sz="0" w:space="0" w:color="auto"/>
              </w:divBdr>
            </w:div>
          </w:divsChild>
        </w:div>
        <w:div w:id="1167987145">
          <w:marLeft w:val="0"/>
          <w:marRight w:val="0"/>
          <w:marTop w:val="0"/>
          <w:marBottom w:val="150"/>
          <w:divBdr>
            <w:top w:val="none" w:sz="0" w:space="0" w:color="auto"/>
            <w:left w:val="none" w:sz="0" w:space="0" w:color="auto"/>
            <w:bottom w:val="none" w:sz="0" w:space="0" w:color="auto"/>
            <w:right w:val="none" w:sz="0" w:space="0" w:color="auto"/>
          </w:divBdr>
          <w:divsChild>
            <w:div w:id="853417214">
              <w:marLeft w:val="0"/>
              <w:marRight w:val="0"/>
              <w:marTop w:val="75"/>
              <w:marBottom w:val="0"/>
              <w:divBdr>
                <w:top w:val="none" w:sz="0" w:space="0" w:color="auto"/>
                <w:left w:val="none" w:sz="0" w:space="0" w:color="auto"/>
                <w:bottom w:val="none" w:sz="0" w:space="0" w:color="auto"/>
                <w:right w:val="none" w:sz="0" w:space="0" w:color="auto"/>
              </w:divBdr>
            </w:div>
          </w:divsChild>
        </w:div>
        <w:div w:id="357899214">
          <w:marLeft w:val="0"/>
          <w:marRight w:val="0"/>
          <w:marTop w:val="0"/>
          <w:marBottom w:val="150"/>
          <w:divBdr>
            <w:top w:val="none" w:sz="0" w:space="0" w:color="auto"/>
            <w:left w:val="none" w:sz="0" w:space="0" w:color="auto"/>
            <w:bottom w:val="none" w:sz="0" w:space="0" w:color="auto"/>
            <w:right w:val="none" w:sz="0" w:space="0" w:color="auto"/>
          </w:divBdr>
          <w:divsChild>
            <w:div w:id="1336685969">
              <w:marLeft w:val="0"/>
              <w:marRight w:val="0"/>
              <w:marTop w:val="0"/>
              <w:marBottom w:val="0"/>
              <w:divBdr>
                <w:top w:val="none" w:sz="0" w:space="0" w:color="auto"/>
                <w:left w:val="none" w:sz="0" w:space="0" w:color="auto"/>
                <w:bottom w:val="none" w:sz="0" w:space="0" w:color="auto"/>
                <w:right w:val="none" w:sz="0" w:space="0" w:color="auto"/>
              </w:divBdr>
            </w:div>
          </w:divsChild>
        </w:div>
        <w:div w:id="121387202">
          <w:marLeft w:val="0"/>
          <w:marRight w:val="0"/>
          <w:marTop w:val="0"/>
          <w:marBottom w:val="150"/>
          <w:divBdr>
            <w:top w:val="none" w:sz="0" w:space="0" w:color="auto"/>
            <w:left w:val="none" w:sz="0" w:space="0" w:color="auto"/>
            <w:bottom w:val="none" w:sz="0" w:space="0" w:color="auto"/>
            <w:right w:val="none" w:sz="0" w:space="0" w:color="auto"/>
          </w:divBdr>
          <w:divsChild>
            <w:div w:id="1286616058">
              <w:marLeft w:val="0"/>
              <w:marRight w:val="0"/>
              <w:marTop w:val="75"/>
              <w:marBottom w:val="0"/>
              <w:divBdr>
                <w:top w:val="none" w:sz="0" w:space="0" w:color="auto"/>
                <w:left w:val="none" w:sz="0" w:space="0" w:color="auto"/>
                <w:bottom w:val="none" w:sz="0" w:space="0" w:color="auto"/>
                <w:right w:val="none" w:sz="0" w:space="0" w:color="auto"/>
              </w:divBdr>
            </w:div>
          </w:divsChild>
        </w:div>
        <w:div w:id="224224362">
          <w:marLeft w:val="0"/>
          <w:marRight w:val="0"/>
          <w:marTop w:val="0"/>
          <w:marBottom w:val="150"/>
          <w:divBdr>
            <w:top w:val="none" w:sz="0" w:space="0" w:color="auto"/>
            <w:left w:val="none" w:sz="0" w:space="0" w:color="auto"/>
            <w:bottom w:val="none" w:sz="0" w:space="0" w:color="auto"/>
            <w:right w:val="none" w:sz="0" w:space="0" w:color="auto"/>
          </w:divBdr>
          <w:divsChild>
            <w:div w:id="38602132">
              <w:marLeft w:val="0"/>
              <w:marRight w:val="0"/>
              <w:marTop w:val="75"/>
              <w:marBottom w:val="0"/>
              <w:divBdr>
                <w:top w:val="none" w:sz="0" w:space="0" w:color="auto"/>
                <w:left w:val="none" w:sz="0" w:space="0" w:color="auto"/>
                <w:bottom w:val="none" w:sz="0" w:space="0" w:color="auto"/>
                <w:right w:val="none" w:sz="0" w:space="0" w:color="auto"/>
              </w:divBdr>
            </w:div>
          </w:divsChild>
        </w:div>
        <w:div w:id="102656755">
          <w:marLeft w:val="0"/>
          <w:marRight w:val="0"/>
          <w:marTop w:val="0"/>
          <w:marBottom w:val="150"/>
          <w:divBdr>
            <w:top w:val="none" w:sz="0" w:space="0" w:color="auto"/>
            <w:left w:val="none" w:sz="0" w:space="0" w:color="auto"/>
            <w:bottom w:val="none" w:sz="0" w:space="0" w:color="auto"/>
            <w:right w:val="none" w:sz="0" w:space="0" w:color="auto"/>
          </w:divBdr>
          <w:divsChild>
            <w:div w:id="1744790952">
              <w:marLeft w:val="0"/>
              <w:marRight w:val="0"/>
              <w:marTop w:val="75"/>
              <w:marBottom w:val="0"/>
              <w:divBdr>
                <w:top w:val="none" w:sz="0" w:space="0" w:color="auto"/>
                <w:left w:val="none" w:sz="0" w:space="0" w:color="auto"/>
                <w:bottom w:val="none" w:sz="0" w:space="0" w:color="auto"/>
                <w:right w:val="none" w:sz="0" w:space="0" w:color="auto"/>
              </w:divBdr>
            </w:div>
          </w:divsChild>
        </w:div>
        <w:div w:id="1702195999">
          <w:marLeft w:val="0"/>
          <w:marRight w:val="0"/>
          <w:marTop w:val="0"/>
          <w:marBottom w:val="150"/>
          <w:divBdr>
            <w:top w:val="none" w:sz="0" w:space="0" w:color="auto"/>
            <w:left w:val="none" w:sz="0" w:space="0" w:color="auto"/>
            <w:bottom w:val="none" w:sz="0" w:space="0" w:color="auto"/>
            <w:right w:val="none" w:sz="0" w:space="0" w:color="auto"/>
          </w:divBdr>
          <w:divsChild>
            <w:div w:id="5359666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28565666">
      <w:bodyDiv w:val="1"/>
      <w:marLeft w:val="0"/>
      <w:marRight w:val="0"/>
      <w:marTop w:val="0"/>
      <w:marBottom w:val="0"/>
      <w:divBdr>
        <w:top w:val="none" w:sz="0" w:space="0" w:color="auto"/>
        <w:left w:val="none" w:sz="0" w:space="0" w:color="auto"/>
        <w:bottom w:val="none" w:sz="0" w:space="0" w:color="auto"/>
        <w:right w:val="none" w:sz="0" w:space="0" w:color="auto"/>
      </w:divBdr>
      <w:divsChild>
        <w:div w:id="1291323833">
          <w:marLeft w:val="300"/>
          <w:marRight w:val="300"/>
          <w:marTop w:val="150"/>
          <w:marBottom w:val="0"/>
          <w:divBdr>
            <w:top w:val="none" w:sz="0" w:space="0" w:color="auto"/>
            <w:left w:val="none" w:sz="0" w:space="0" w:color="auto"/>
            <w:bottom w:val="none" w:sz="0" w:space="0" w:color="auto"/>
            <w:right w:val="none" w:sz="0" w:space="0" w:color="auto"/>
          </w:divBdr>
          <w:divsChild>
            <w:div w:id="897133810">
              <w:marLeft w:val="390"/>
              <w:marRight w:val="0"/>
              <w:marTop w:val="0"/>
              <w:marBottom w:val="225"/>
              <w:divBdr>
                <w:top w:val="none" w:sz="0" w:space="0" w:color="auto"/>
                <w:left w:val="none" w:sz="0" w:space="0" w:color="auto"/>
                <w:bottom w:val="none" w:sz="0" w:space="0" w:color="auto"/>
                <w:right w:val="none" w:sz="0" w:space="0" w:color="auto"/>
              </w:divBdr>
              <w:divsChild>
                <w:div w:id="8615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6130">
          <w:marLeft w:val="300"/>
          <w:marRight w:val="300"/>
          <w:marTop w:val="150"/>
          <w:marBottom w:val="0"/>
          <w:divBdr>
            <w:top w:val="none" w:sz="0" w:space="0" w:color="auto"/>
            <w:left w:val="none" w:sz="0" w:space="0" w:color="auto"/>
            <w:bottom w:val="none" w:sz="0" w:space="0" w:color="auto"/>
            <w:right w:val="none" w:sz="0" w:space="0" w:color="auto"/>
          </w:divBdr>
          <w:divsChild>
            <w:div w:id="1202735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52368284">
      <w:bodyDiv w:val="1"/>
      <w:marLeft w:val="0"/>
      <w:marRight w:val="0"/>
      <w:marTop w:val="0"/>
      <w:marBottom w:val="0"/>
      <w:divBdr>
        <w:top w:val="none" w:sz="0" w:space="0" w:color="auto"/>
        <w:left w:val="none" w:sz="0" w:space="0" w:color="auto"/>
        <w:bottom w:val="none" w:sz="0" w:space="0" w:color="auto"/>
        <w:right w:val="none" w:sz="0" w:space="0" w:color="auto"/>
      </w:divBdr>
      <w:divsChild>
        <w:div w:id="917910719">
          <w:marLeft w:val="0"/>
          <w:marRight w:val="0"/>
          <w:marTop w:val="0"/>
          <w:marBottom w:val="300"/>
          <w:divBdr>
            <w:top w:val="none" w:sz="0" w:space="0" w:color="auto"/>
            <w:left w:val="none" w:sz="0" w:space="0" w:color="auto"/>
            <w:bottom w:val="none" w:sz="0" w:space="0" w:color="auto"/>
            <w:right w:val="none" w:sz="0" w:space="0" w:color="auto"/>
          </w:divBdr>
        </w:div>
      </w:divsChild>
    </w:div>
    <w:div w:id="725683340">
      <w:bodyDiv w:val="1"/>
      <w:marLeft w:val="0"/>
      <w:marRight w:val="0"/>
      <w:marTop w:val="0"/>
      <w:marBottom w:val="0"/>
      <w:divBdr>
        <w:top w:val="none" w:sz="0" w:space="0" w:color="auto"/>
        <w:left w:val="none" w:sz="0" w:space="0" w:color="auto"/>
        <w:bottom w:val="none" w:sz="0" w:space="0" w:color="auto"/>
        <w:right w:val="none" w:sz="0" w:space="0" w:color="auto"/>
      </w:divBdr>
      <w:divsChild>
        <w:div w:id="1337802158">
          <w:marLeft w:val="0"/>
          <w:marRight w:val="0"/>
          <w:marTop w:val="0"/>
          <w:marBottom w:val="450"/>
          <w:divBdr>
            <w:top w:val="none" w:sz="0" w:space="0" w:color="auto"/>
            <w:left w:val="none" w:sz="0" w:space="0" w:color="auto"/>
            <w:bottom w:val="single" w:sz="36" w:space="11" w:color="000000"/>
            <w:right w:val="none" w:sz="0" w:space="0" w:color="auto"/>
          </w:divBdr>
          <w:divsChild>
            <w:div w:id="2084057710">
              <w:marLeft w:val="0"/>
              <w:marRight w:val="0"/>
              <w:marTop w:val="300"/>
              <w:marBottom w:val="300"/>
              <w:divBdr>
                <w:top w:val="none" w:sz="0" w:space="0" w:color="auto"/>
                <w:left w:val="none" w:sz="0" w:space="0" w:color="auto"/>
                <w:bottom w:val="none" w:sz="0" w:space="0" w:color="auto"/>
                <w:right w:val="none" w:sz="0" w:space="0" w:color="auto"/>
              </w:divBdr>
              <w:divsChild>
                <w:div w:id="1836533125">
                  <w:marLeft w:val="0"/>
                  <w:marRight w:val="0"/>
                  <w:marTop w:val="0"/>
                  <w:marBottom w:val="0"/>
                  <w:divBdr>
                    <w:top w:val="none" w:sz="0" w:space="0" w:color="auto"/>
                    <w:left w:val="none" w:sz="0" w:space="0" w:color="auto"/>
                    <w:bottom w:val="none" w:sz="0" w:space="0" w:color="auto"/>
                    <w:right w:val="none" w:sz="0" w:space="0" w:color="auto"/>
                  </w:divBdr>
                </w:div>
                <w:div w:id="826899051">
                  <w:marLeft w:val="0"/>
                  <w:marRight w:val="0"/>
                  <w:marTop w:val="0"/>
                  <w:marBottom w:val="0"/>
                  <w:divBdr>
                    <w:top w:val="none" w:sz="0" w:space="0" w:color="auto"/>
                    <w:left w:val="none" w:sz="0" w:space="0" w:color="auto"/>
                    <w:bottom w:val="none" w:sz="0" w:space="0" w:color="auto"/>
                    <w:right w:val="none" w:sz="0" w:space="0" w:color="auto"/>
                  </w:divBdr>
                  <w:divsChild>
                    <w:div w:id="355814118">
                      <w:marLeft w:val="0"/>
                      <w:marRight w:val="0"/>
                      <w:marTop w:val="0"/>
                      <w:marBottom w:val="0"/>
                      <w:divBdr>
                        <w:top w:val="none" w:sz="0" w:space="0" w:color="auto"/>
                        <w:left w:val="none" w:sz="0" w:space="0" w:color="auto"/>
                        <w:bottom w:val="none" w:sz="0" w:space="0" w:color="auto"/>
                        <w:right w:val="none" w:sz="0" w:space="0" w:color="auto"/>
                      </w:divBdr>
                    </w:div>
                    <w:div w:id="155453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7728197">
              <w:marLeft w:val="0"/>
              <w:marRight w:val="0"/>
              <w:marTop w:val="0"/>
              <w:marBottom w:val="0"/>
              <w:divBdr>
                <w:top w:val="none" w:sz="0" w:space="0" w:color="auto"/>
                <w:left w:val="none" w:sz="0" w:space="0" w:color="auto"/>
                <w:bottom w:val="none" w:sz="0" w:space="0" w:color="auto"/>
                <w:right w:val="none" w:sz="0" w:space="0" w:color="auto"/>
              </w:divBdr>
              <w:divsChild>
                <w:div w:id="2875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8061">
          <w:marLeft w:val="0"/>
          <w:marRight w:val="0"/>
          <w:marTop w:val="0"/>
          <w:marBottom w:val="150"/>
          <w:divBdr>
            <w:top w:val="none" w:sz="0" w:space="0" w:color="auto"/>
            <w:left w:val="none" w:sz="0" w:space="0" w:color="auto"/>
            <w:bottom w:val="none" w:sz="0" w:space="0" w:color="auto"/>
            <w:right w:val="none" w:sz="0" w:space="0" w:color="auto"/>
          </w:divBdr>
          <w:divsChild>
            <w:div w:id="1670517464">
              <w:marLeft w:val="0"/>
              <w:marRight w:val="0"/>
              <w:marTop w:val="75"/>
              <w:marBottom w:val="0"/>
              <w:divBdr>
                <w:top w:val="none" w:sz="0" w:space="0" w:color="auto"/>
                <w:left w:val="none" w:sz="0" w:space="0" w:color="auto"/>
                <w:bottom w:val="none" w:sz="0" w:space="0" w:color="auto"/>
                <w:right w:val="none" w:sz="0" w:space="0" w:color="auto"/>
              </w:divBdr>
            </w:div>
          </w:divsChild>
        </w:div>
        <w:div w:id="1723406921">
          <w:marLeft w:val="0"/>
          <w:marRight w:val="0"/>
          <w:marTop w:val="0"/>
          <w:marBottom w:val="150"/>
          <w:divBdr>
            <w:top w:val="none" w:sz="0" w:space="0" w:color="auto"/>
            <w:left w:val="none" w:sz="0" w:space="0" w:color="auto"/>
            <w:bottom w:val="none" w:sz="0" w:space="0" w:color="auto"/>
            <w:right w:val="none" w:sz="0" w:space="0" w:color="auto"/>
          </w:divBdr>
          <w:divsChild>
            <w:div w:id="1795827447">
              <w:marLeft w:val="0"/>
              <w:marRight w:val="0"/>
              <w:marTop w:val="75"/>
              <w:marBottom w:val="0"/>
              <w:divBdr>
                <w:top w:val="none" w:sz="0" w:space="0" w:color="auto"/>
                <w:left w:val="none" w:sz="0" w:space="0" w:color="auto"/>
                <w:bottom w:val="none" w:sz="0" w:space="0" w:color="auto"/>
                <w:right w:val="none" w:sz="0" w:space="0" w:color="auto"/>
              </w:divBdr>
            </w:div>
          </w:divsChild>
        </w:div>
        <w:div w:id="1613126980">
          <w:marLeft w:val="0"/>
          <w:marRight w:val="0"/>
          <w:marTop w:val="0"/>
          <w:marBottom w:val="150"/>
          <w:divBdr>
            <w:top w:val="none" w:sz="0" w:space="0" w:color="auto"/>
            <w:left w:val="none" w:sz="0" w:space="0" w:color="auto"/>
            <w:bottom w:val="none" w:sz="0" w:space="0" w:color="auto"/>
            <w:right w:val="none" w:sz="0" w:space="0" w:color="auto"/>
          </w:divBdr>
          <w:divsChild>
            <w:div w:id="30612064">
              <w:marLeft w:val="0"/>
              <w:marRight w:val="0"/>
              <w:marTop w:val="75"/>
              <w:marBottom w:val="0"/>
              <w:divBdr>
                <w:top w:val="none" w:sz="0" w:space="0" w:color="auto"/>
                <w:left w:val="none" w:sz="0" w:space="0" w:color="auto"/>
                <w:bottom w:val="none" w:sz="0" w:space="0" w:color="auto"/>
                <w:right w:val="none" w:sz="0" w:space="0" w:color="auto"/>
              </w:divBdr>
            </w:div>
          </w:divsChild>
        </w:div>
        <w:div w:id="1781754252">
          <w:marLeft w:val="0"/>
          <w:marRight w:val="0"/>
          <w:marTop w:val="0"/>
          <w:marBottom w:val="150"/>
          <w:divBdr>
            <w:top w:val="none" w:sz="0" w:space="0" w:color="auto"/>
            <w:left w:val="none" w:sz="0" w:space="0" w:color="auto"/>
            <w:bottom w:val="none" w:sz="0" w:space="0" w:color="auto"/>
            <w:right w:val="none" w:sz="0" w:space="0" w:color="auto"/>
          </w:divBdr>
          <w:divsChild>
            <w:div w:id="554003713">
              <w:marLeft w:val="0"/>
              <w:marRight w:val="0"/>
              <w:marTop w:val="75"/>
              <w:marBottom w:val="0"/>
              <w:divBdr>
                <w:top w:val="none" w:sz="0" w:space="0" w:color="auto"/>
                <w:left w:val="none" w:sz="0" w:space="0" w:color="auto"/>
                <w:bottom w:val="none" w:sz="0" w:space="0" w:color="auto"/>
                <w:right w:val="none" w:sz="0" w:space="0" w:color="auto"/>
              </w:divBdr>
            </w:div>
          </w:divsChild>
        </w:div>
        <w:div w:id="435175035">
          <w:marLeft w:val="0"/>
          <w:marRight w:val="0"/>
          <w:marTop w:val="0"/>
          <w:marBottom w:val="150"/>
          <w:divBdr>
            <w:top w:val="none" w:sz="0" w:space="0" w:color="auto"/>
            <w:left w:val="none" w:sz="0" w:space="0" w:color="auto"/>
            <w:bottom w:val="none" w:sz="0" w:space="0" w:color="auto"/>
            <w:right w:val="none" w:sz="0" w:space="0" w:color="auto"/>
          </w:divBdr>
          <w:divsChild>
            <w:div w:id="1112627924">
              <w:marLeft w:val="0"/>
              <w:marRight w:val="0"/>
              <w:marTop w:val="0"/>
              <w:marBottom w:val="0"/>
              <w:divBdr>
                <w:top w:val="none" w:sz="0" w:space="0" w:color="auto"/>
                <w:left w:val="none" w:sz="0" w:space="0" w:color="auto"/>
                <w:bottom w:val="none" w:sz="0" w:space="0" w:color="auto"/>
                <w:right w:val="none" w:sz="0" w:space="0" w:color="auto"/>
              </w:divBdr>
            </w:div>
          </w:divsChild>
        </w:div>
        <w:div w:id="635334587">
          <w:marLeft w:val="0"/>
          <w:marRight w:val="0"/>
          <w:marTop w:val="0"/>
          <w:marBottom w:val="150"/>
          <w:divBdr>
            <w:top w:val="none" w:sz="0" w:space="0" w:color="auto"/>
            <w:left w:val="none" w:sz="0" w:space="0" w:color="auto"/>
            <w:bottom w:val="none" w:sz="0" w:space="0" w:color="auto"/>
            <w:right w:val="none" w:sz="0" w:space="0" w:color="auto"/>
          </w:divBdr>
          <w:divsChild>
            <w:div w:id="303657206">
              <w:marLeft w:val="0"/>
              <w:marRight w:val="0"/>
              <w:marTop w:val="75"/>
              <w:marBottom w:val="0"/>
              <w:divBdr>
                <w:top w:val="none" w:sz="0" w:space="0" w:color="auto"/>
                <w:left w:val="none" w:sz="0" w:space="0" w:color="auto"/>
                <w:bottom w:val="none" w:sz="0" w:space="0" w:color="auto"/>
                <w:right w:val="none" w:sz="0" w:space="0" w:color="auto"/>
              </w:divBdr>
            </w:div>
          </w:divsChild>
        </w:div>
        <w:div w:id="640622511">
          <w:marLeft w:val="0"/>
          <w:marRight w:val="0"/>
          <w:marTop w:val="0"/>
          <w:marBottom w:val="150"/>
          <w:divBdr>
            <w:top w:val="none" w:sz="0" w:space="0" w:color="auto"/>
            <w:left w:val="none" w:sz="0" w:space="0" w:color="auto"/>
            <w:bottom w:val="none" w:sz="0" w:space="0" w:color="auto"/>
            <w:right w:val="none" w:sz="0" w:space="0" w:color="auto"/>
          </w:divBdr>
          <w:divsChild>
            <w:div w:id="2053142270">
              <w:marLeft w:val="0"/>
              <w:marRight w:val="0"/>
              <w:marTop w:val="75"/>
              <w:marBottom w:val="0"/>
              <w:divBdr>
                <w:top w:val="none" w:sz="0" w:space="0" w:color="auto"/>
                <w:left w:val="none" w:sz="0" w:space="0" w:color="auto"/>
                <w:bottom w:val="none" w:sz="0" w:space="0" w:color="auto"/>
                <w:right w:val="none" w:sz="0" w:space="0" w:color="auto"/>
              </w:divBdr>
            </w:div>
          </w:divsChild>
        </w:div>
        <w:div w:id="1496914054">
          <w:marLeft w:val="0"/>
          <w:marRight w:val="0"/>
          <w:marTop w:val="0"/>
          <w:marBottom w:val="150"/>
          <w:divBdr>
            <w:top w:val="none" w:sz="0" w:space="0" w:color="auto"/>
            <w:left w:val="none" w:sz="0" w:space="0" w:color="auto"/>
            <w:bottom w:val="none" w:sz="0" w:space="0" w:color="auto"/>
            <w:right w:val="none" w:sz="0" w:space="0" w:color="auto"/>
          </w:divBdr>
          <w:divsChild>
            <w:div w:id="396362971">
              <w:marLeft w:val="0"/>
              <w:marRight w:val="0"/>
              <w:marTop w:val="75"/>
              <w:marBottom w:val="0"/>
              <w:divBdr>
                <w:top w:val="none" w:sz="0" w:space="0" w:color="auto"/>
                <w:left w:val="none" w:sz="0" w:space="0" w:color="auto"/>
                <w:bottom w:val="none" w:sz="0" w:space="0" w:color="auto"/>
                <w:right w:val="none" w:sz="0" w:space="0" w:color="auto"/>
              </w:divBdr>
            </w:div>
          </w:divsChild>
        </w:div>
        <w:div w:id="800148923">
          <w:marLeft w:val="0"/>
          <w:marRight w:val="0"/>
          <w:marTop w:val="0"/>
          <w:marBottom w:val="150"/>
          <w:divBdr>
            <w:top w:val="none" w:sz="0" w:space="0" w:color="auto"/>
            <w:left w:val="none" w:sz="0" w:space="0" w:color="auto"/>
            <w:bottom w:val="none" w:sz="0" w:space="0" w:color="auto"/>
            <w:right w:val="none" w:sz="0" w:space="0" w:color="auto"/>
          </w:divBdr>
          <w:divsChild>
            <w:div w:id="17439893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0050932">
      <w:bodyDiv w:val="1"/>
      <w:marLeft w:val="0"/>
      <w:marRight w:val="0"/>
      <w:marTop w:val="0"/>
      <w:marBottom w:val="0"/>
      <w:divBdr>
        <w:top w:val="none" w:sz="0" w:space="0" w:color="auto"/>
        <w:left w:val="none" w:sz="0" w:space="0" w:color="auto"/>
        <w:bottom w:val="none" w:sz="0" w:space="0" w:color="auto"/>
        <w:right w:val="none" w:sz="0" w:space="0" w:color="auto"/>
      </w:divBdr>
    </w:div>
    <w:div w:id="771706381">
      <w:bodyDiv w:val="1"/>
      <w:marLeft w:val="0"/>
      <w:marRight w:val="0"/>
      <w:marTop w:val="0"/>
      <w:marBottom w:val="0"/>
      <w:divBdr>
        <w:top w:val="none" w:sz="0" w:space="0" w:color="auto"/>
        <w:left w:val="none" w:sz="0" w:space="0" w:color="auto"/>
        <w:bottom w:val="none" w:sz="0" w:space="0" w:color="auto"/>
        <w:right w:val="none" w:sz="0" w:space="0" w:color="auto"/>
      </w:divBdr>
      <w:divsChild>
        <w:div w:id="1433089993">
          <w:marLeft w:val="0"/>
          <w:marRight w:val="0"/>
          <w:marTop w:val="0"/>
          <w:marBottom w:val="90"/>
          <w:divBdr>
            <w:top w:val="none" w:sz="0" w:space="0" w:color="auto"/>
            <w:left w:val="none" w:sz="0" w:space="0" w:color="auto"/>
            <w:bottom w:val="none" w:sz="0" w:space="0" w:color="auto"/>
            <w:right w:val="none" w:sz="0" w:space="0" w:color="auto"/>
          </w:divBdr>
        </w:div>
        <w:div w:id="617295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125671">
      <w:bodyDiv w:val="1"/>
      <w:marLeft w:val="0"/>
      <w:marRight w:val="0"/>
      <w:marTop w:val="0"/>
      <w:marBottom w:val="0"/>
      <w:divBdr>
        <w:top w:val="none" w:sz="0" w:space="0" w:color="auto"/>
        <w:left w:val="none" w:sz="0" w:space="0" w:color="auto"/>
        <w:bottom w:val="none" w:sz="0" w:space="0" w:color="auto"/>
        <w:right w:val="none" w:sz="0" w:space="0" w:color="auto"/>
      </w:divBdr>
      <w:divsChild>
        <w:div w:id="2016763565">
          <w:marLeft w:val="0"/>
          <w:marRight w:val="0"/>
          <w:marTop w:val="0"/>
          <w:marBottom w:val="300"/>
          <w:divBdr>
            <w:top w:val="none" w:sz="0" w:space="0" w:color="auto"/>
            <w:left w:val="none" w:sz="0" w:space="0" w:color="auto"/>
            <w:bottom w:val="none" w:sz="0" w:space="0" w:color="auto"/>
            <w:right w:val="none" w:sz="0" w:space="0" w:color="auto"/>
          </w:divBdr>
        </w:div>
      </w:divsChild>
    </w:div>
    <w:div w:id="837772523">
      <w:bodyDiv w:val="1"/>
      <w:marLeft w:val="0"/>
      <w:marRight w:val="0"/>
      <w:marTop w:val="0"/>
      <w:marBottom w:val="0"/>
      <w:divBdr>
        <w:top w:val="none" w:sz="0" w:space="0" w:color="auto"/>
        <w:left w:val="none" w:sz="0" w:space="0" w:color="auto"/>
        <w:bottom w:val="none" w:sz="0" w:space="0" w:color="auto"/>
        <w:right w:val="none" w:sz="0" w:space="0" w:color="auto"/>
      </w:divBdr>
      <w:divsChild>
        <w:div w:id="1974915">
          <w:marLeft w:val="0"/>
          <w:marRight w:val="0"/>
          <w:marTop w:val="0"/>
          <w:marBottom w:val="450"/>
          <w:divBdr>
            <w:top w:val="none" w:sz="0" w:space="0" w:color="auto"/>
            <w:left w:val="none" w:sz="0" w:space="0" w:color="auto"/>
            <w:bottom w:val="single" w:sz="36" w:space="11" w:color="000000"/>
            <w:right w:val="none" w:sz="0" w:space="0" w:color="auto"/>
          </w:divBdr>
          <w:divsChild>
            <w:div w:id="1038511946">
              <w:marLeft w:val="0"/>
              <w:marRight w:val="0"/>
              <w:marTop w:val="300"/>
              <w:marBottom w:val="300"/>
              <w:divBdr>
                <w:top w:val="none" w:sz="0" w:space="0" w:color="auto"/>
                <w:left w:val="none" w:sz="0" w:space="0" w:color="auto"/>
                <w:bottom w:val="none" w:sz="0" w:space="0" w:color="auto"/>
                <w:right w:val="none" w:sz="0" w:space="0" w:color="auto"/>
              </w:divBdr>
              <w:divsChild>
                <w:div w:id="1666858590">
                  <w:marLeft w:val="0"/>
                  <w:marRight w:val="0"/>
                  <w:marTop w:val="0"/>
                  <w:marBottom w:val="0"/>
                  <w:divBdr>
                    <w:top w:val="none" w:sz="0" w:space="0" w:color="auto"/>
                    <w:left w:val="none" w:sz="0" w:space="0" w:color="auto"/>
                    <w:bottom w:val="none" w:sz="0" w:space="0" w:color="auto"/>
                    <w:right w:val="none" w:sz="0" w:space="0" w:color="auto"/>
                  </w:divBdr>
                </w:div>
                <w:div w:id="1438451400">
                  <w:marLeft w:val="0"/>
                  <w:marRight w:val="0"/>
                  <w:marTop w:val="0"/>
                  <w:marBottom w:val="0"/>
                  <w:divBdr>
                    <w:top w:val="none" w:sz="0" w:space="0" w:color="auto"/>
                    <w:left w:val="none" w:sz="0" w:space="0" w:color="auto"/>
                    <w:bottom w:val="none" w:sz="0" w:space="0" w:color="auto"/>
                    <w:right w:val="none" w:sz="0" w:space="0" w:color="auto"/>
                  </w:divBdr>
                  <w:divsChild>
                    <w:div w:id="718210604">
                      <w:marLeft w:val="0"/>
                      <w:marRight w:val="0"/>
                      <w:marTop w:val="0"/>
                      <w:marBottom w:val="0"/>
                      <w:divBdr>
                        <w:top w:val="none" w:sz="0" w:space="0" w:color="auto"/>
                        <w:left w:val="none" w:sz="0" w:space="0" w:color="auto"/>
                        <w:bottom w:val="none" w:sz="0" w:space="0" w:color="auto"/>
                        <w:right w:val="none" w:sz="0" w:space="0" w:color="auto"/>
                      </w:divBdr>
                    </w:div>
                    <w:div w:id="12121828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774200">
              <w:marLeft w:val="0"/>
              <w:marRight w:val="0"/>
              <w:marTop w:val="0"/>
              <w:marBottom w:val="0"/>
              <w:divBdr>
                <w:top w:val="none" w:sz="0" w:space="0" w:color="auto"/>
                <w:left w:val="none" w:sz="0" w:space="0" w:color="auto"/>
                <w:bottom w:val="none" w:sz="0" w:space="0" w:color="auto"/>
                <w:right w:val="none" w:sz="0" w:space="0" w:color="auto"/>
              </w:divBdr>
              <w:divsChild>
                <w:div w:id="2453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485">
          <w:marLeft w:val="0"/>
          <w:marRight w:val="0"/>
          <w:marTop w:val="0"/>
          <w:marBottom w:val="150"/>
          <w:divBdr>
            <w:top w:val="none" w:sz="0" w:space="0" w:color="auto"/>
            <w:left w:val="none" w:sz="0" w:space="0" w:color="auto"/>
            <w:bottom w:val="none" w:sz="0" w:space="0" w:color="auto"/>
            <w:right w:val="none" w:sz="0" w:space="0" w:color="auto"/>
          </w:divBdr>
          <w:divsChild>
            <w:div w:id="169561954">
              <w:marLeft w:val="0"/>
              <w:marRight w:val="0"/>
              <w:marTop w:val="75"/>
              <w:marBottom w:val="0"/>
              <w:divBdr>
                <w:top w:val="none" w:sz="0" w:space="0" w:color="auto"/>
                <w:left w:val="none" w:sz="0" w:space="0" w:color="auto"/>
                <w:bottom w:val="none" w:sz="0" w:space="0" w:color="auto"/>
                <w:right w:val="none" w:sz="0" w:space="0" w:color="auto"/>
              </w:divBdr>
            </w:div>
          </w:divsChild>
        </w:div>
        <w:div w:id="2041396529">
          <w:marLeft w:val="0"/>
          <w:marRight w:val="0"/>
          <w:marTop w:val="0"/>
          <w:marBottom w:val="150"/>
          <w:divBdr>
            <w:top w:val="none" w:sz="0" w:space="0" w:color="auto"/>
            <w:left w:val="none" w:sz="0" w:space="0" w:color="auto"/>
            <w:bottom w:val="none" w:sz="0" w:space="0" w:color="auto"/>
            <w:right w:val="none" w:sz="0" w:space="0" w:color="auto"/>
          </w:divBdr>
          <w:divsChild>
            <w:div w:id="1412579355">
              <w:marLeft w:val="0"/>
              <w:marRight w:val="0"/>
              <w:marTop w:val="75"/>
              <w:marBottom w:val="0"/>
              <w:divBdr>
                <w:top w:val="none" w:sz="0" w:space="0" w:color="auto"/>
                <w:left w:val="none" w:sz="0" w:space="0" w:color="auto"/>
                <w:bottom w:val="none" w:sz="0" w:space="0" w:color="auto"/>
                <w:right w:val="none" w:sz="0" w:space="0" w:color="auto"/>
              </w:divBdr>
            </w:div>
          </w:divsChild>
        </w:div>
        <w:div w:id="1839274031">
          <w:marLeft w:val="0"/>
          <w:marRight w:val="0"/>
          <w:marTop w:val="0"/>
          <w:marBottom w:val="150"/>
          <w:divBdr>
            <w:top w:val="none" w:sz="0" w:space="0" w:color="auto"/>
            <w:left w:val="none" w:sz="0" w:space="0" w:color="auto"/>
            <w:bottom w:val="none" w:sz="0" w:space="0" w:color="auto"/>
            <w:right w:val="none" w:sz="0" w:space="0" w:color="auto"/>
          </w:divBdr>
          <w:divsChild>
            <w:div w:id="290861613">
              <w:marLeft w:val="0"/>
              <w:marRight w:val="0"/>
              <w:marTop w:val="75"/>
              <w:marBottom w:val="0"/>
              <w:divBdr>
                <w:top w:val="none" w:sz="0" w:space="0" w:color="auto"/>
                <w:left w:val="none" w:sz="0" w:space="0" w:color="auto"/>
                <w:bottom w:val="none" w:sz="0" w:space="0" w:color="auto"/>
                <w:right w:val="none" w:sz="0" w:space="0" w:color="auto"/>
              </w:divBdr>
            </w:div>
          </w:divsChild>
        </w:div>
        <w:div w:id="1914124558">
          <w:marLeft w:val="0"/>
          <w:marRight w:val="0"/>
          <w:marTop w:val="0"/>
          <w:marBottom w:val="150"/>
          <w:divBdr>
            <w:top w:val="none" w:sz="0" w:space="0" w:color="auto"/>
            <w:left w:val="none" w:sz="0" w:space="0" w:color="auto"/>
            <w:bottom w:val="none" w:sz="0" w:space="0" w:color="auto"/>
            <w:right w:val="none" w:sz="0" w:space="0" w:color="auto"/>
          </w:divBdr>
          <w:divsChild>
            <w:div w:id="1605729131">
              <w:marLeft w:val="0"/>
              <w:marRight w:val="0"/>
              <w:marTop w:val="75"/>
              <w:marBottom w:val="0"/>
              <w:divBdr>
                <w:top w:val="none" w:sz="0" w:space="0" w:color="auto"/>
                <w:left w:val="none" w:sz="0" w:space="0" w:color="auto"/>
                <w:bottom w:val="none" w:sz="0" w:space="0" w:color="auto"/>
                <w:right w:val="none" w:sz="0" w:space="0" w:color="auto"/>
              </w:divBdr>
            </w:div>
          </w:divsChild>
        </w:div>
        <w:div w:id="1053506309">
          <w:marLeft w:val="0"/>
          <w:marRight w:val="0"/>
          <w:marTop w:val="0"/>
          <w:marBottom w:val="150"/>
          <w:divBdr>
            <w:top w:val="none" w:sz="0" w:space="0" w:color="auto"/>
            <w:left w:val="none" w:sz="0" w:space="0" w:color="auto"/>
            <w:bottom w:val="none" w:sz="0" w:space="0" w:color="auto"/>
            <w:right w:val="none" w:sz="0" w:space="0" w:color="auto"/>
          </w:divBdr>
          <w:divsChild>
            <w:div w:id="1566259606">
              <w:marLeft w:val="0"/>
              <w:marRight w:val="0"/>
              <w:marTop w:val="0"/>
              <w:marBottom w:val="0"/>
              <w:divBdr>
                <w:top w:val="none" w:sz="0" w:space="0" w:color="auto"/>
                <w:left w:val="none" w:sz="0" w:space="0" w:color="auto"/>
                <w:bottom w:val="none" w:sz="0" w:space="0" w:color="auto"/>
                <w:right w:val="none" w:sz="0" w:space="0" w:color="auto"/>
              </w:divBdr>
            </w:div>
          </w:divsChild>
        </w:div>
        <w:div w:id="66654026">
          <w:marLeft w:val="0"/>
          <w:marRight w:val="0"/>
          <w:marTop w:val="0"/>
          <w:marBottom w:val="150"/>
          <w:divBdr>
            <w:top w:val="none" w:sz="0" w:space="0" w:color="auto"/>
            <w:left w:val="none" w:sz="0" w:space="0" w:color="auto"/>
            <w:bottom w:val="none" w:sz="0" w:space="0" w:color="auto"/>
            <w:right w:val="none" w:sz="0" w:space="0" w:color="auto"/>
          </w:divBdr>
          <w:divsChild>
            <w:div w:id="1128014594">
              <w:marLeft w:val="0"/>
              <w:marRight w:val="0"/>
              <w:marTop w:val="75"/>
              <w:marBottom w:val="0"/>
              <w:divBdr>
                <w:top w:val="none" w:sz="0" w:space="0" w:color="auto"/>
                <w:left w:val="none" w:sz="0" w:space="0" w:color="auto"/>
                <w:bottom w:val="none" w:sz="0" w:space="0" w:color="auto"/>
                <w:right w:val="none" w:sz="0" w:space="0" w:color="auto"/>
              </w:divBdr>
            </w:div>
          </w:divsChild>
        </w:div>
        <w:div w:id="1165171062">
          <w:marLeft w:val="0"/>
          <w:marRight w:val="0"/>
          <w:marTop w:val="0"/>
          <w:marBottom w:val="150"/>
          <w:divBdr>
            <w:top w:val="none" w:sz="0" w:space="0" w:color="auto"/>
            <w:left w:val="none" w:sz="0" w:space="0" w:color="auto"/>
            <w:bottom w:val="none" w:sz="0" w:space="0" w:color="auto"/>
            <w:right w:val="none" w:sz="0" w:space="0" w:color="auto"/>
          </w:divBdr>
          <w:divsChild>
            <w:div w:id="502285639">
              <w:marLeft w:val="0"/>
              <w:marRight w:val="0"/>
              <w:marTop w:val="75"/>
              <w:marBottom w:val="0"/>
              <w:divBdr>
                <w:top w:val="none" w:sz="0" w:space="0" w:color="auto"/>
                <w:left w:val="none" w:sz="0" w:space="0" w:color="auto"/>
                <w:bottom w:val="none" w:sz="0" w:space="0" w:color="auto"/>
                <w:right w:val="none" w:sz="0" w:space="0" w:color="auto"/>
              </w:divBdr>
            </w:div>
          </w:divsChild>
        </w:div>
        <w:div w:id="1759980268">
          <w:marLeft w:val="0"/>
          <w:marRight w:val="0"/>
          <w:marTop w:val="0"/>
          <w:marBottom w:val="150"/>
          <w:divBdr>
            <w:top w:val="none" w:sz="0" w:space="0" w:color="auto"/>
            <w:left w:val="none" w:sz="0" w:space="0" w:color="auto"/>
            <w:bottom w:val="none" w:sz="0" w:space="0" w:color="auto"/>
            <w:right w:val="none" w:sz="0" w:space="0" w:color="auto"/>
          </w:divBdr>
          <w:divsChild>
            <w:div w:id="1433673252">
              <w:marLeft w:val="0"/>
              <w:marRight w:val="0"/>
              <w:marTop w:val="75"/>
              <w:marBottom w:val="0"/>
              <w:divBdr>
                <w:top w:val="none" w:sz="0" w:space="0" w:color="auto"/>
                <w:left w:val="none" w:sz="0" w:space="0" w:color="auto"/>
                <w:bottom w:val="none" w:sz="0" w:space="0" w:color="auto"/>
                <w:right w:val="none" w:sz="0" w:space="0" w:color="auto"/>
              </w:divBdr>
            </w:div>
          </w:divsChild>
        </w:div>
        <w:div w:id="1256749466">
          <w:marLeft w:val="0"/>
          <w:marRight w:val="0"/>
          <w:marTop w:val="0"/>
          <w:marBottom w:val="150"/>
          <w:divBdr>
            <w:top w:val="none" w:sz="0" w:space="0" w:color="auto"/>
            <w:left w:val="none" w:sz="0" w:space="0" w:color="auto"/>
            <w:bottom w:val="none" w:sz="0" w:space="0" w:color="auto"/>
            <w:right w:val="none" w:sz="0" w:space="0" w:color="auto"/>
          </w:divBdr>
          <w:divsChild>
            <w:div w:id="11591487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0914758">
      <w:bodyDiv w:val="1"/>
      <w:marLeft w:val="0"/>
      <w:marRight w:val="0"/>
      <w:marTop w:val="0"/>
      <w:marBottom w:val="0"/>
      <w:divBdr>
        <w:top w:val="none" w:sz="0" w:space="0" w:color="auto"/>
        <w:left w:val="none" w:sz="0" w:space="0" w:color="auto"/>
        <w:bottom w:val="none" w:sz="0" w:space="0" w:color="auto"/>
        <w:right w:val="none" w:sz="0" w:space="0" w:color="auto"/>
      </w:divBdr>
    </w:div>
    <w:div w:id="955285140">
      <w:bodyDiv w:val="1"/>
      <w:marLeft w:val="0"/>
      <w:marRight w:val="0"/>
      <w:marTop w:val="0"/>
      <w:marBottom w:val="0"/>
      <w:divBdr>
        <w:top w:val="none" w:sz="0" w:space="0" w:color="auto"/>
        <w:left w:val="none" w:sz="0" w:space="0" w:color="auto"/>
        <w:bottom w:val="none" w:sz="0" w:space="0" w:color="auto"/>
        <w:right w:val="none" w:sz="0" w:space="0" w:color="auto"/>
      </w:divBdr>
    </w:div>
    <w:div w:id="1022441798">
      <w:bodyDiv w:val="1"/>
      <w:marLeft w:val="0"/>
      <w:marRight w:val="0"/>
      <w:marTop w:val="0"/>
      <w:marBottom w:val="0"/>
      <w:divBdr>
        <w:top w:val="none" w:sz="0" w:space="0" w:color="auto"/>
        <w:left w:val="none" w:sz="0" w:space="0" w:color="auto"/>
        <w:bottom w:val="none" w:sz="0" w:space="0" w:color="auto"/>
        <w:right w:val="none" w:sz="0" w:space="0" w:color="auto"/>
      </w:divBdr>
    </w:div>
    <w:div w:id="1023018827">
      <w:bodyDiv w:val="1"/>
      <w:marLeft w:val="0"/>
      <w:marRight w:val="0"/>
      <w:marTop w:val="0"/>
      <w:marBottom w:val="0"/>
      <w:divBdr>
        <w:top w:val="none" w:sz="0" w:space="0" w:color="auto"/>
        <w:left w:val="none" w:sz="0" w:space="0" w:color="auto"/>
        <w:bottom w:val="none" w:sz="0" w:space="0" w:color="auto"/>
        <w:right w:val="none" w:sz="0" w:space="0" w:color="auto"/>
      </w:divBdr>
    </w:div>
    <w:div w:id="1104181625">
      <w:bodyDiv w:val="1"/>
      <w:marLeft w:val="0"/>
      <w:marRight w:val="0"/>
      <w:marTop w:val="0"/>
      <w:marBottom w:val="0"/>
      <w:divBdr>
        <w:top w:val="none" w:sz="0" w:space="0" w:color="auto"/>
        <w:left w:val="none" w:sz="0" w:space="0" w:color="auto"/>
        <w:bottom w:val="none" w:sz="0" w:space="0" w:color="auto"/>
        <w:right w:val="none" w:sz="0" w:space="0" w:color="auto"/>
      </w:divBdr>
      <w:divsChild>
        <w:div w:id="2122874061">
          <w:marLeft w:val="0"/>
          <w:marRight w:val="0"/>
          <w:marTop w:val="0"/>
          <w:marBottom w:val="90"/>
          <w:divBdr>
            <w:top w:val="none" w:sz="0" w:space="0" w:color="auto"/>
            <w:left w:val="none" w:sz="0" w:space="0" w:color="auto"/>
            <w:bottom w:val="none" w:sz="0" w:space="0" w:color="auto"/>
            <w:right w:val="none" w:sz="0" w:space="0" w:color="auto"/>
          </w:divBdr>
        </w:div>
        <w:div w:id="1766418558">
          <w:marLeft w:val="0"/>
          <w:marRight w:val="0"/>
          <w:marTop w:val="0"/>
          <w:marBottom w:val="90"/>
          <w:divBdr>
            <w:top w:val="none" w:sz="0" w:space="0" w:color="auto"/>
            <w:left w:val="none" w:sz="0" w:space="0" w:color="auto"/>
            <w:bottom w:val="none" w:sz="0" w:space="0" w:color="auto"/>
            <w:right w:val="none" w:sz="0" w:space="0" w:color="auto"/>
          </w:divBdr>
        </w:div>
        <w:div w:id="1209295767">
          <w:marLeft w:val="0"/>
          <w:marRight w:val="0"/>
          <w:marTop w:val="0"/>
          <w:marBottom w:val="90"/>
          <w:divBdr>
            <w:top w:val="none" w:sz="0" w:space="0" w:color="auto"/>
            <w:left w:val="none" w:sz="0" w:space="0" w:color="auto"/>
            <w:bottom w:val="none" w:sz="0" w:space="0" w:color="auto"/>
            <w:right w:val="none" w:sz="0" w:space="0" w:color="auto"/>
          </w:divBdr>
        </w:div>
        <w:div w:id="1328167043">
          <w:marLeft w:val="0"/>
          <w:marRight w:val="0"/>
          <w:marTop w:val="0"/>
          <w:marBottom w:val="90"/>
          <w:divBdr>
            <w:top w:val="none" w:sz="0" w:space="0" w:color="auto"/>
            <w:left w:val="none" w:sz="0" w:space="0" w:color="auto"/>
            <w:bottom w:val="none" w:sz="0" w:space="0" w:color="auto"/>
            <w:right w:val="none" w:sz="0" w:space="0" w:color="auto"/>
          </w:divBdr>
        </w:div>
        <w:div w:id="14159056">
          <w:marLeft w:val="0"/>
          <w:marRight w:val="0"/>
          <w:marTop w:val="0"/>
          <w:marBottom w:val="90"/>
          <w:divBdr>
            <w:top w:val="none" w:sz="0" w:space="0" w:color="auto"/>
            <w:left w:val="none" w:sz="0" w:space="0" w:color="auto"/>
            <w:bottom w:val="none" w:sz="0" w:space="0" w:color="auto"/>
            <w:right w:val="none" w:sz="0" w:space="0" w:color="auto"/>
          </w:divBdr>
        </w:div>
        <w:div w:id="557595544">
          <w:marLeft w:val="0"/>
          <w:marRight w:val="0"/>
          <w:marTop w:val="0"/>
          <w:marBottom w:val="90"/>
          <w:divBdr>
            <w:top w:val="none" w:sz="0" w:space="0" w:color="auto"/>
            <w:left w:val="none" w:sz="0" w:space="0" w:color="auto"/>
            <w:bottom w:val="none" w:sz="0" w:space="0" w:color="auto"/>
            <w:right w:val="none" w:sz="0" w:space="0" w:color="auto"/>
          </w:divBdr>
        </w:div>
        <w:div w:id="1273971395">
          <w:marLeft w:val="0"/>
          <w:marRight w:val="0"/>
          <w:marTop w:val="900"/>
          <w:marBottom w:val="0"/>
          <w:divBdr>
            <w:top w:val="none" w:sz="0" w:space="0" w:color="auto"/>
            <w:left w:val="none" w:sz="0" w:space="0" w:color="auto"/>
            <w:bottom w:val="none" w:sz="0" w:space="0" w:color="auto"/>
            <w:right w:val="none" w:sz="0" w:space="0" w:color="auto"/>
          </w:divBdr>
        </w:div>
      </w:divsChild>
    </w:div>
    <w:div w:id="1152210334">
      <w:bodyDiv w:val="1"/>
      <w:marLeft w:val="0"/>
      <w:marRight w:val="0"/>
      <w:marTop w:val="0"/>
      <w:marBottom w:val="0"/>
      <w:divBdr>
        <w:top w:val="none" w:sz="0" w:space="0" w:color="auto"/>
        <w:left w:val="none" w:sz="0" w:space="0" w:color="auto"/>
        <w:bottom w:val="none" w:sz="0" w:space="0" w:color="auto"/>
        <w:right w:val="none" w:sz="0" w:space="0" w:color="auto"/>
      </w:divBdr>
      <w:divsChild>
        <w:div w:id="1422145361">
          <w:marLeft w:val="0"/>
          <w:marRight w:val="0"/>
          <w:marTop w:val="0"/>
          <w:marBottom w:val="450"/>
          <w:divBdr>
            <w:top w:val="none" w:sz="0" w:space="0" w:color="auto"/>
            <w:left w:val="none" w:sz="0" w:space="0" w:color="auto"/>
            <w:bottom w:val="single" w:sz="36" w:space="11" w:color="000000"/>
            <w:right w:val="none" w:sz="0" w:space="0" w:color="auto"/>
          </w:divBdr>
          <w:divsChild>
            <w:div w:id="464393759">
              <w:marLeft w:val="0"/>
              <w:marRight w:val="0"/>
              <w:marTop w:val="300"/>
              <w:marBottom w:val="300"/>
              <w:divBdr>
                <w:top w:val="none" w:sz="0" w:space="0" w:color="auto"/>
                <w:left w:val="none" w:sz="0" w:space="0" w:color="auto"/>
                <w:bottom w:val="none" w:sz="0" w:space="0" w:color="auto"/>
                <w:right w:val="none" w:sz="0" w:space="0" w:color="auto"/>
              </w:divBdr>
              <w:divsChild>
                <w:div w:id="832374791">
                  <w:marLeft w:val="0"/>
                  <w:marRight w:val="0"/>
                  <w:marTop w:val="0"/>
                  <w:marBottom w:val="0"/>
                  <w:divBdr>
                    <w:top w:val="none" w:sz="0" w:space="0" w:color="auto"/>
                    <w:left w:val="none" w:sz="0" w:space="0" w:color="auto"/>
                    <w:bottom w:val="none" w:sz="0" w:space="0" w:color="auto"/>
                    <w:right w:val="none" w:sz="0" w:space="0" w:color="auto"/>
                  </w:divBdr>
                </w:div>
                <w:div w:id="568615887">
                  <w:marLeft w:val="0"/>
                  <w:marRight w:val="0"/>
                  <w:marTop w:val="0"/>
                  <w:marBottom w:val="0"/>
                  <w:divBdr>
                    <w:top w:val="none" w:sz="0" w:space="0" w:color="auto"/>
                    <w:left w:val="none" w:sz="0" w:space="0" w:color="auto"/>
                    <w:bottom w:val="none" w:sz="0" w:space="0" w:color="auto"/>
                    <w:right w:val="none" w:sz="0" w:space="0" w:color="auto"/>
                  </w:divBdr>
                  <w:divsChild>
                    <w:div w:id="1843200834">
                      <w:marLeft w:val="0"/>
                      <w:marRight w:val="0"/>
                      <w:marTop w:val="0"/>
                      <w:marBottom w:val="0"/>
                      <w:divBdr>
                        <w:top w:val="none" w:sz="0" w:space="0" w:color="auto"/>
                        <w:left w:val="none" w:sz="0" w:space="0" w:color="auto"/>
                        <w:bottom w:val="none" w:sz="0" w:space="0" w:color="auto"/>
                        <w:right w:val="none" w:sz="0" w:space="0" w:color="auto"/>
                      </w:divBdr>
                    </w:div>
                    <w:div w:id="19580215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76717307">
              <w:marLeft w:val="0"/>
              <w:marRight w:val="0"/>
              <w:marTop w:val="0"/>
              <w:marBottom w:val="0"/>
              <w:divBdr>
                <w:top w:val="none" w:sz="0" w:space="0" w:color="auto"/>
                <w:left w:val="none" w:sz="0" w:space="0" w:color="auto"/>
                <w:bottom w:val="none" w:sz="0" w:space="0" w:color="auto"/>
                <w:right w:val="none" w:sz="0" w:space="0" w:color="auto"/>
              </w:divBdr>
              <w:divsChild>
                <w:div w:id="8519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584">
          <w:marLeft w:val="0"/>
          <w:marRight w:val="0"/>
          <w:marTop w:val="0"/>
          <w:marBottom w:val="150"/>
          <w:divBdr>
            <w:top w:val="none" w:sz="0" w:space="0" w:color="auto"/>
            <w:left w:val="none" w:sz="0" w:space="0" w:color="auto"/>
            <w:bottom w:val="none" w:sz="0" w:space="0" w:color="auto"/>
            <w:right w:val="none" w:sz="0" w:space="0" w:color="auto"/>
          </w:divBdr>
          <w:divsChild>
            <w:div w:id="873006123">
              <w:marLeft w:val="0"/>
              <w:marRight w:val="0"/>
              <w:marTop w:val="75"/>
              <w:marBottom w:val="0"/>
              <w:divBdr>
                <w:top w:val="none" w:sz="0" w:space="0" w:color="auto"/>
                <w:left w:val="none" w:sz="0" w:space="0" w:color="auto"/>
                <w:bottom w:val="none" w:sz="0" w:space="0" w:color="auto"/>
                <w:right w:val="none" w:sz="0" w:space="0" w:color="auto"/>
              </w:divBdr>
            </w:div>
          </w:divsChild>
        </w:div>
        <w:div w:id="1912811514">
          <w:marLeft w:val="0"/>
          <w:marRight w:val="0"/>
          <w:marTop w:val="0"/>
          <w:marBottom w:val="150"/>
          <w:divBdr>
            <w:top w:val="none" w:sz="0" w:space="0" w:color="auto"/>
            <w:left w:val="none" w:sz="0" w:space="0" w:color="auto"/>
            <w:bottom w:val="none" w:sz="0" w:space="0" w:color="auto"/>
            <w:right w:val="none" w:sz="0" w:space="0" w:color="auto"/>
          </w:divBdr>
          <w:divsChild>
            <w:div w:id="2032683393">
              <w:marLeft w:val="0"/>
              <w:marRight w:val="0"/>
              <w:marTop w:val="75"/>
              <w:marBottom w:val="0"/>
              <w:divBdr>
                <w:top w:val="none" w:sz="0" w:space="0" w:color="auto"/>
                <w:left w:val="none" w:sz="0" w:space="0" w:color="auto"/>
                <w:bottom w:val="none" w:sz="0" w:space="0" w:color="auto"/>
                <w:right w:val="none" w:sz="0" w:space="0" w:color="auto"/>
              </w:divBdr>
            </w:div>
          </w:divsChild>
        </w:div>
        <w:div w:id="856038050">
          <w:marLeft w:val="0"/>
          <w:marRight w:val="0"/>
          <w:marTop w:val="0"/>
          <w:marBottom w:val="150"/>
          <w:divBdr>
            <w:top w:val="none" w:sz="0" w:space="0" w:color="auto"/>
            <w:left w:val="none" w:sz="0" w:space="0" w:color="auto"/>
            <w:bottom w:val="none" w:sz="0" w:space="0" w:color="auto"/>
            <w:right w:val="none" w:sz="0" w:space="0" w:color="auto"/>
          </w:divBdr>
          <w:divsChild>
            <w:div w:id="628433256">
              <w:marLeft w:val="0"/>
              <w:marRight w:val="0"/>
              <w:marTop w:val="75"/>
              <w:marBottom w:val="0"/>
              <w:divBdr>
                <w:top w:val="none" w:sz="0" w:space="0" w:color="auto"/>
                <w:left w:val="none" w:sz="0" w:space="0" w:color="auto"/>
                <w:bottom w:val="none" w:sz="0" w:space="0" w:color="auto"/>
                <w:right w:val="none" w:sz="0" w:space="0" w:color="auto"/>
              </w:divBdr>
            </w:div>
          </w:divsChild>
        </w:div>
        <w:div w:id="1111824944">
          <w:marLeft w:val="0"/>
          <w:marRight w:val="0"/>
          <w:marTop w:val="0"/>
          <w:marBottom w:val="150"/>
          <w:divBdr>
            <w:top w:val="none" w:sz="0" w:space="0" w:color="auto"/>
            <w:left w:val="none" w:sz="0" w:space="0" w:color="auto"/>
            <w:bottom w:val="none" w:sz="0" w:space="0" w:color="auto"/>
            <w:right w:val="none" w:sz="0" w:space="0" w:color="auto"/>
          </w:divBdr>
          <w:divsChild>
            <w:div w:id="1206260205">
              <w:marLeft w:val="0"/>
              <w:marRight w:val="0"/>
              <w:marTop w:val="75"/>
              <w:marBottom w:val="0"/>
              <w:divBdr>
                <w:top w:val="none" w:sz="0" w:space="0" w:color="auto"/>
                <w:left w:val="none" w:sz="0" w:space="0" w:color="auto"/>
                <w:bottom w:val="none" w:sz="0" w:space="0" w:color="auto"/>
                <w:right w:val="none" w:sz="0" w:space="0" w:color="auto"/>
              </w:divBdr>
            </w:div>
          </w:divsChild>
        </w:div>
        <w:div w:id="48189607">
          <w:marLeft w:val="0"/>
          <w:marRight w:val="0"/>
          <w:marTop w:val="0"/>
          <w:marBottom w:val="150"/>
          <w:divBdr>
            <w:top w:val="none" w:sz="0" w:space="0" w:color="auto"/>
            <w:left w:val="none" w:sz="0" w:space="0" w:color="auto"/>
            <w:bottom w:val="none" w:sz="0" w:space="0" w:color="auto"/>
            <w:right w:val="none" w:sz="0" w:space="0" w:color="auto"/>
          </w:divBdr>
          <w:divsChild>
            <w:div w:id="940382987">
              <w:marLeft w:val="0"/>
              <w:marRight w:val="0"/>
              <w:marTop w:val="0"/>
              <w:marBottom w:val="0"/>
              <w:divBdr>
                <w:top w:val="none" w:sz="0" w:space="0" w:color="auto"/>
                <w:left w:val="none" w:sz="0" w:space="0" w:color="auto"/>
                <w:bottom w:val="none" w:sz="0" w:space="0" w:color="auto"/>
                <w:right w:val="none" w:sz="0" w:space="0" w:color="auto"/>
              </w:divBdr>
            </w:div>
          </w:divsChild>
        </w:div>
        <w:div w:id="1352880071">
          <w:marLeft w:val="0"/>
          <w:marRight w:val="0"/>
          <w:marTop w:val="0"/>
          <w:marBottom w:val="150"/>
          <w:divBdr>
            <w:top w:val="none" w:sz="0" w:space="0" w:color="auto"/>
            <w:left w:val="none" w:sz="0" w:space="0" w:color="auto"/>
            <w:bottom w:val="none" w:sz="0" w:space="0" w:color="auto"/>
            <w:right w:val="none" w:sz="0" w:space="0" w:color="auto"/>
          </w:divBdr>
          <w:divsChild>
            <w:div w:id="1090661134">
              <w:marLeft w:val="0"/>
              <w:marRight w:val="0"/>
              <w:marTop w:val="75"/>
              <w:marBottom w:val="0"/>
              <w:divBdr>
                <w:top w:val="none" w:sz="0" w:space="0" w:color="auto"/>
                <w:left w:val="none" w:sz="0" w:space="0" w:color="auto"/>
                <w:bottom w:val="none" w:sz="0" w:space="0" w:color="auto"/>
                <w:right w:val="none" w:sz="0" w:space="0" w:color="auto"/>
              </w:divBdr>
            </w:div>
          </w:divsChild>
        </w:div>
        <w:div w:id="33703073">
          <w:marLeft w:val="0"/>
          <w:marRight w:val="0"/>
          <w:marTop w:val="0"/>
          <w:marBottom w:val="150"/>
          <w:divBdr>
            <w:top w:val="none" w:sz="0" w:space="0" w:color="auto"/>
            <w:left w:val="none" w:sz="0" w:space="0" w:color="auto"/>
            <w:bottom w:val="none" w:sz="0" w:space="0" w:color="auto"/>
            <w:right w:val="none" w:sz="0" w:space="0" w:color="auto"/>
          </w:divBdr>
          <w:divsChild>
            <w:div w:id="624581325">
              <w:marLeft w:val="0"/>
              <w:marRight w:val="0"/>
              <w:marTop w:val="75"/>
              <w:marBottom w:val="0"/>
              <w:divBdr>
                <w:top w:val="none" w:sz="0" w:space="0" w:color="auto"/>
                <w:left w:val="none" w:sz="0" w:space="0" w:color="auto"/>
                <w:bottom w:val="none" w:sz="0" w:space="0" w:color="auto"/>
                <w:right w:val="none" w:sz="0" w:space="0" w:color="auto"/>
              </w:divBdr>
            </w:div>
          </w:divsChild>
        </w:div>
        <w:div w:id="1283194989">
          <w:marLeft w:val="0"/>
          <w:marRight w:val="0"/>
          <w:marTop w:val="0"/>
          <w:marBottom w:val="150"/>
          <w:divBdr>
            <w:top w:val="none" w:sz="0" w:space="0" w:color="auto"/>
            <w:left w:val="none" w:sz="0" w:space="0" w:color="auto"/>
            <w:bottom w:val="none" w:sz="0" w:space="0" w:color="auto"/>
            <w:right w:val="none" w:sz="0" w:space="0" w:color="auto"/>
          </w:divBdr>
          <w:divsChild>
            <w:div w:id="2074353741">
              <w:marLeft w:val="0"/>
              <w:marRight w:val="0"/>
              <w:marTop w:val="75"/>
              <w:marBottom w:val="0"/>
              <w:divBdr>
                <w:top w:val="none" w:sz="0" w:space="0" w:color="auto"/>
                <w:left w:val="none" w:sz="0" w:space="0" w:color="auto"/>
                <w:bottom w:val="none" w:sz="0" w:space="0" w:color="auto"/>
                <w:right w:val="none" w:sz="0" w:space="0" w:color="auto"/>
              </w:divBdr>
            </w:div>
          </w:divsChild>
        </w:div>
        <w:div w:id="1725449716">
          <w:marLeft w:val="0"/>
          <w:marRight w:val="0"/>
          <w:marTop w:val="0"/>
          <w:marBottom w:val="150"/>
          <w:divBdr>
            <w:top w:val="none" w:sz="0" w:space="0" w:color="auto"/>
            <w:left w:val="none" w:sz="0" w:space="0" w:color="auto"/>
            <w:bottom w:val="none" w:sz="0" w:space="0" w:color="auto"/>
            <w:right w:val="none" w:sz="0" w:space="0" w:color="auto"/>
          </w:divBdr>
          <w:divsChild>
            <w:div w:id="13155993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5292536">
      <w:bodyDiv w:val="1"/>
      <w:marLeft w:val="0"/>
      <w:marRight w:val="0"/>
      <w:marTop w:val="0"/>
      <w:marBottom w:val="0"/>
      <w:divBdr>
        <w:top w:val="none" w:sz="0" w:space="0" w:color="auto"/>
        <w:left w:val="none" w:sz="0" w:space="0" w:color="auto"/>
        <w:bottom w:val="none" w:sz="0" w:space="0" w:color="auto"/>
        <w:right w:val="none" w:sz="0" w:space="0" w:color="auto"/>
      </w:divBdr>
    </w:div>
    <w:div w:id="1270940114">
      <w:bodyDiv w:val="1"/>
      <w:marLeft w:val="0"/>
      <w:marRight w:val="0"/>
      <w:marTop w:val="0"/>
      <w:marBottom w:val="0"/>
      <w:divBdr>
        <w:top w:val="none" w:sz="0" w:space="0" w:color="auto"/>
        <w:left w:val="none" w:sz="0" w:space="0" w:color="auto"/>
        <w:bottom w:val="none" w:sz="0" w:space="0" w:color="auto"/>
        <w:right w:val="none" w:sz="0" w:space="0" w:color="auto"/>
      </w:divBdr>
      <w:divsChild>
        <w:div w:id="669679216">
          <w:marLeft w:val="0"/>
          <w:marRight w:val="0"/>
          <w:marTop w:val="0"/>
          <w:marBottom w:val="90"/>
          <w:divBdr>
            <w:top w:val="none" w:sz="0" w:space="0" w:color="auto"/>
            <w:left w:val="none" w:sz="0" w:space="0" w:color="auto"/>
            <w:bottom w:val="none" w:sz="0" w:space="0" w:color="auto"/>
            <w:right w:val="none" w:sz="0" w:space="0" w:color="auto"/>
          </w:divBdr>
        </w:div>
        <w:div w:id="1132795843">
          <w:marLeft w:val="0"/>
          <w:marRight w:val="0"/>
          <w:marTop w:val="0"/>
          <w:marBottom w:val="90"/>
          <w:divBdr>
            <w:top w:val="none" w:sz="0" w:space="0" w:color="auto"/>
            <w:left w:val="none" w:sz="0" w:space="0" w:color="auto"/>
            <w:bottom w:val="none" w:sz="0" w:space="0" w:color="auto"/>
            <w:right w:val="none" w:sz="0" w:space="0" w:color="auto"/>
          </w:divBdr>
        </w:div>
        <w:div w:id="739404830">
          <w:marLeft w:val="0"/>
          <w:marRight w:val="0"/>
          <w:marTop w:val="0"/>
          <w:marBottom w:val="90"/>
          <w:divBdr>
            <w:top w:val="none" w:sz="0" w:space="0" w:color="auto"/>
            <w:left w:val="none" w:sz="0" w:space="0" w:color="auto"/>
            <w:bottom w:val="none" w:sz="0" w:space="0" w:color="auto"/>
            <w:right w:val="none" w:sz="0" w:space="0" w:color="auto"/>
          </w:divBdr>
        </w:div>
        <w:div w:id="1669167812">
          <w:marLeft w:val="0"/>
          <w:marRight w:val="0"/>
          <w:marTop w:val="0"/>
          <w:marBottom w:val="90"/>
          <w:divBdr>
            <w:top w:val="none" w:sz="0" w:space="0" w:color="auto"/>
            <w:left w:val="none" w:sz="0" w:space="0" w:color="auto"/>
            <w:bottom w:val="none" w:sz="0" w:space="0" w:color="auto"/>
            <w:right w:val="none" w:sz="0" w:space="0" w:color="auto"/>
          </w:divBdr>
        </w:div>
        <w:div w:id="1375694604">
          <w:marLeft w:val="0"/>
          <w:marRight w:val="0"/>
          <w:marTop w:val="0"/>
          <w:marBottom w:val="90"/>
          <w:divBdr>
            <w:top w:val="none" w:sz="0" w:space="0" w:color="auto"/>
            <w:left w:val="none" w:sz="0" w:space="0" w:color="auto"/>
            <w:bottom w:val="none" w:sz="0" w:space="0" w:color="auto"/>
            <w:right w:val="none" w:sz="0" w:space="0" w:color="auto"/>
          </w:divBdr>
        </w:div>
        <w:div w:id="1526670163">
          <w:marLeft w:val="0"/>
          <w:marRight w:val="0"/>
          <w:marTop w:val="0"/>
          <w:marBottom w:val="90"/>
          <w:divBdr>
            <w:top w:val="none" w:sz="0" w:space="0" w:color="auto"/>
            <w:left w:val="none" w:sz="0" w:space="0" w:color="auto"/>
            <w:bottom w:val="none" w:sz="0" w:space="0" w:color="auto"/>
            <w:right w:val="none" w:sz="0" w:space="0" w:color="auto"/>
          </w:divBdr>
        </w:div>
        <w:div w:id="1150706490">
          <w:marLeft w:val="0"/>
          <w:marRight w:val="0"/>
          <w:marTop w:val="900"/>
          <w:marBottom w:val="0"/>
          <w:divBdr>
            <w:top w:val="none" w:sz="0" w:space="0" w:color="auto"/>
            <w:left w:val="none" w:sz="0" w:space="0" w:color="auto"/>
            <w:bottom w:val="none" w:sz="0" w:space="0" w:color="auto"/>
            <w:right w:val="none" w:sz="0" w:space="0" w:color="auto"/>
          </w:divBdr>
        </w:div>
      </w:divsChild>
    </w:div>
    <w:div w:id="1274553598">
      <w:bodyDiv w:val="1"/>
      <w:marLeft w:val="0"/>
      <w:marRight w:val="0"/>
      <w:marTop w:val="0"/>
      <w:marBottom w:val="0"/>
      <w:divBdr>
        <w:top w:val="none" w:sz="0" w:space="0" w:color="auto"/>
        <w:left w:val="none" w:sz="0" w:space="0" w:color="auto"/>
        <w:bottom w:val="none" w:sz="0" w:space="0" w:color="auto"/>
        <w:right w:val="none" w:sz="0" w:space="0" w:color="auto"/>
      </w:divBdr>
      <w:divsChild>
        <w:div w:id="1373531193">
          <w:marLeft w:val="0"/>
          <w:marRight w:val="0"/>
          <w:marTop w:val="0"/>
          <w:marBottom w:val="0"/>
          <w:divBdr>
            <w:top w:val="none" w:sz="0" w:space="0" w:color="auto"/>
            <w:left w:val="none" w:sz="0" w:space="0" w:color="auto"/>
            <w:bottom w:val="none" w:sz="0" w:space="0" w:color="auto"/>
            <w:right w:val="none" w:sz="0" w:space="0" w:color="auto"/>
          </w:divBdr>
        </w:div>
        <w:div w:id="1989822264">
          <w:marLeft w:val="0"/>
          <w:marRight w:val="0"/>
          <w:marTop w:val="0"/>
          <w:marBottom w:val="90"/>
          <w:divBdr>
            <w:top w:val="none" w:sz="0" w:space="0" w:color="auto"/>
            <w:left w:val="none" w:sz="0" w:space="0" w:color="auto"/>
            <w:bottom w:val="none" w:sz="0" w:space="0" w:color="auto"/>
            <w:right w:val="none" w:sz="0" w:space="0" w:color="auto"/>
          </w:divBdr>
        </w:div>
        <w:div w:id="1140420665">
          <w:marLeft w:val="0"/>
          <w:marRight w:val="0"/>
          <w:marTop w:val="0"/>
          <w:marBottom w:val="90"/>
          <w:divBdr>
            <w:top w:val="none" w:sz="0" w:space="0" w:color="auto"/>
            <w:left w:val="none" w:sz="0" w:space="0" w:color="auto"/>
            <w:bottom w:val="none" w:sz="0" w:space="0" w:color="auto"/>
            <w:right w:val="none" w:sz="0" w:space="0" w:color="auto"/>
          </w:divBdr>
        </w:div>
        <w:div w:id="1980838830">
          <w:marLeft w:val="0"/>
          <w:marRight w:val="0"/>
          <w:marTop w:val="0"/>
          <w:marBottom w:val="90"/>
          <w:divBdr>
            <w:top w:val="none" w:sz="0" w:space="0" w:color="auto"/>
            <w:left w:val="none" w:sz="0" w:space="0" w:color="auto"/>
            <w:bottom w:val="none" w:sz="0" w:space="0" w:color="auto"/>
            <w:right w:val="none" w:sz="0" w:space="0" w:color="auto"/>
          </w:divBdr>
        </w:div>
        <w:div w:id="1096897967">
          <w:marLeft w:val="0"/>
          <w:marRight w:val="0"/>
          <w:marTop w:val="0"/>
          <w:marBottom w:val="90"/>
          <w:divBdr>
            <w:top w:val="none" w:sz="0" w:space="0" w:color="auto"/>
            <w:left w:val="none" w:sz="0" w:space="0" w:color="auto"/>
            <w:bottom w:val="none" w:sz="0" w:space="0" w:color="auto"/>
            <w:right w:val="none" w:sz="0" w:space="0" w:color="auto"/>
          </w:divBdr>
        </w:div>
        <w:div w:id="1001201395">
          <w:marLeft w:val="0"/>
          <w:marRight w:val="0"/>
          <w:marTop w:val="0"/>
          <w:marBottom w:val="90"/>
          <w:divBdr>
            <w:top w:val="none" w:sz="0" w:space="0" w:color="auto"/>
            <w:left w:val="none" w:sz="0" w:space="0" w:color="auto"/>
            <w:bottom w:val="none" w:sz="0" w:space="0" w:color="auto"/>
            <w:right w:val="none" w:sz="0" w:space="0" w:color="auto"/>
          </w:divBdr>
        </w:div>
        <w:div w:id="1475171886">
          <w:marLeft w:val="0"/>
          <w:marRight w:val="0"/>
          <w:marTop w:val="0"/>
          <w:marBottom w:val="90"/>
          <w:divBdr>
            <w:top w:val="none" w:sz="0" w:space="0" w:color="auto"/>
            <w:left w:val="none" w:sz="0" w:space="0" w:color="auto"/>
            <w:bottom w:val="none" w:sz="0" w:space="0" w:color="auto"/>
            <w:right w:val="none" w:sz="0" w:space="0" w:color="auto"/>
          </w:divBdr>
        </w:div>
      </w:divsChild>
    </w:div>
    <w:div w:id="1289895309">
      <w:bodyDiv w:val="1"/>
      <w:marLeft w:val="0"/>
      <w:marRight w:val="0"/>
      <w:marTop w:val="0"/>
      <w:marBottom w:val="0"/>
      <w:divBdr>
        <w:top w:val="none" w:sz="0" w:space="0" w:color="auto"/>
        <w:left w:val="none" w:sz="0" w:space="0" w:color="auto"/>
        <w:bottom w:val="none" w:sz="0" w:space="0" w:color="auto"/>
        <w:right w:val="none" w:sz="0" w:space="0" w:color="auto"/>
      </w:divBdr>
      <w:divsChild>
        <w:div w:id="44842878">
          <w:marLeft w:val="0"/>
          <w:marRight w:val="0"/>
          <w:marTop w:val="0"/>
          <w:marBottom w:val="300"/>
          <w:divBdr>
            <w:top w:val="none" w:sz="0" w:space="0" w:color="auto"/>
            <w:left w:val="none" w:sz="0" w:space="0" w:color="auto"/>
            <w:bottom w:val="none" w:sz="0" w:space="0" w:color="auto"/>
            <w:right w:val="none" w:sz="0" w:space="0" w:color="auto"/>
          </w:divBdr>
        </w:div>
      </w:divsChild>
    </w:div>
    <w:div w:id="1308319309">
      <w:bodyDiv w:val="1"/>
      <w:marLeft w:val="0"/>
      <w:marRight w:val="0"/>
      <w:marTop w:val="0"/>
      <w:marBottom w:val="0"/>
      <w:divBdr>
        <w:top w:val="none" w:sz="0" w:space="0" w:color="auto"/>
        <w:left w:val="none" w:sz="0" w:space="0" w:color="auto"/>
        <w:bottom w:val="none" w:sz="0" w:space="0" w:color="auto"/>
        <w:right w:val="none" w:sz="0" w:space="0" w:color="auto"/>
      </w:divBdr>
    </w:div>
    <w:div w:id="1350912837">
      <w:bodyDiv w:val="1"/>
      <w:marLeft w:val="0"/>
      <w:marRight w:val="0"/>
      <w:marTop w:val="0"/>
      <w:marBottom w:val="0"/>
      <w:divBdr>
        <w:top w:val="none" w:sz="0" w:space="0" w:color="auto"/>
        <w:left w:val="none" w:sz="0" w:space="0" w:color="auto"/>
        <w:bottom w:val="none" w:sz="0" w:space="0" w:color="auto"/>
        <w:right w:val="none" w:sz="0" w:space="0" w:color="auto"/>
      </w:divBdr>
    </w:div>
    <w:div w:id="1426075431">
      <w:bodyDiv w:val="1"/>
      <w:marLeft w:val="0"/>
      <w:marRight w:val="0"/>
      <w:marTop w:val="0"/>
      <w:marBottom w:val="0"/>
      <w:divBdr>
        <w:top w:val="none" w:sz="0" w:space="0" w:color="auto"/>
        <w:left w:val="none" w:sz="0" w:space="0" w:color="auto"/>
        <w:bottom w:val="none" w:sz="0" w:space="0" w:color="auto"/>
        <w:right w:val="none" w:sz="0" w:space="0" w:color="auto"/>
      </w:divBdr>
    </w:div>
    <w:div w:id="1600673881">
      <w:bodyDiv w:val="1"/>
      <w:marLeft w:val="0"/>
      <w:marRight w:val="0"/>
      <w:marTop w:val="0"/>
      <w:marBottom w:val="0"/>
      <w:divBdr>
        <w:top w:val="none" w:sz="0" w:space="0" w:color="auto"/>
        <w:left w:val="none" w:sz="0" w:space="0" w:color="auto"/>
        <w:bottom w:val="none" w:sz="0" w:space="0" w:color="auto"/>
        <w:right w:val="none" w:sz="0" w:space="0" w:color="auto"/>
      </w:divBdr>
    </w:div>
    <w:div w:id="1600874655">
      <w:bodyDiv w:val="1"/>
      <w:marLeft w:val="0"/>
      <w:marRight w:val="0"/>
      <w:marTop w:val="0"/>
      <w:marBottom w:val="0"/>
      <w:divBdr>
        <w:top w:val="none" w:sz="0" w:space="0" w:color="auto"/>
        <w:left w:val="none" w:sz="0" w:space="0" w:color="auto"/>
        <w:bottom w:val="none" w:sz="0" w:space="0" w:color="auto"/>
        <w:right w:val="none" w:sz="0" w:space="0" w:color="auto"/>
      </w:divBdr>
    </w:div>
    <w:div w:id="1713918973">
      <w:bodyDiv w:val="1"/>
      <w:marLeft w:val="0"/>
      <w:marRight w:val="0"/>
      <w:marTop w:val="0"/>
      <w:marBottom w:val="0"/>
      <w:divBdr>
        <w:top w:val="none" w:sz="0" w:space="0" w:color="auto"/>
        <w:left w:val="none" w:sz="0" w:space="0" w:color="auto"/>
        <w:bottom w:val="none" w:sz="0" w:space="0" w:color="auto"/>
        <w:right w:val="none" w:sz="0" w:space="0" w:color="auto"/>
      </w:divBdr>
    </w:div>
    <w:div w:id="1716730886">
      <w:bodyDiv w:val="1"/>
      <w:marLeft w:val="0"/>
      <w:marRight w:val="0"/>
      <w:marTop w:val="0"/>
      <w:marBottom w:val="0"/>
      <w:divBdr>
        <w:top w:val="none" w:sz="0" w:space="0" w:color="auto"/>
        <w:left w:val="none" w:sz="0" w:space="0" w:color="auto"/>
        <w:bottom w:val="none" w:sz="0" w:space="0" w:color="auto"/>
        <w:right w:val="none" w:sz="0" w:space="0" w:color="auto"/>
      </w:divBdr>
      <w:divsChild>
        <w:div w:id="787696624">
          <w:marLeft w:val="0"/>
          <w:marRight w:val="0"/>
          <w:marTop w:val="0"/>
          <w:marBottom w:val="150"/>
          <w:divBdr>
            <w:top w:val="none" w:sz="0" w:space="0" w:color="auto"/>
            <w:left w:val="none" w:sz="0" w:space="0" w:color="auto"/>
            <w:bottom w:val="none" w:sz="0" w:space="0" w:color="auto"/>
            <w:right w:val="none" w:sz="0" w:space="0" w:color="auto"/>
          </w:divBdr>
          <w:divsChild>
            <w:div w:id="146408776">
              <w:marLeft w:val="0"/>
              <w:marRight w:val="0"/>
              <w:marTop w:val="75"/>
              <w:marBottom w:val="0"/>
              <w:divBdr>
                <w:top w:val="none" w:sz="0" w:space="0" w:color="auto"/>
                <w:left w:val="none" w:sz="0" w:space="0" w:color="auto"/>
                <w:bottom w:val="none" w:sz="0" w:space="0" w:color="auto"/>
                <w:right w:val="none" w:sz="0" w:space="0" w:color="auto"/>
              </w:divBdr>
            </w:div>
          </w:divsChild>
        </w:div>
        <w:div w:id="105202265">
          <w:marLeft w:val="0"/>
          <w:marRight w:val="0"/>
          <w:marTop w:val="0"/>
          <w:marBottom w:val="150"/>
          <w:divBdr>
            <w:top w:val="none" w:sz="0" w:space="0" w:color="auto"/>
            <w:left w:val="none" w:sz="0" w:space="0" w:color="auto"/>
            <w:bottom w:val="none" w:sz="0" w:space="0" w:color="auto"/>
            <w:right w:val="none" w:sz="0" w:space="0" w:color="auto"/>
          </w:divBdr>
          <w:divsChild>
            <w:div w:id="1131172670">
              <w:marLeft w:val="0"/>
              <w:marRight w:val="0"/>
              <w:marTop w:val="75"/>
              <w:marBottom w:val="0"/>
              <w:divBdr>
                <w:top w:val="none" w:sz="0" w:space="0" w:color="auto"/>
                <w:left w:val="none" w:sz="0" w:space="0" w:color="auto"/>
                <w:bottom w:val="none" w:sz="0" w:space="0" w:color="auto"/>
                <w:right w:val="none" w:sz="0" w:space="0" w:color="auto"/>
              </w:divBdr>
            </w:div>
          </w:divsChild>
        </w:div>
        <w:div w:id="675619594">
          <w:marLeft w:val="0"/>
          <w:marRight w:val="0"/>
          <w:marTop w:val="0"/>
          <w:marBottom w:val="150"/>
          <w:divBdr>
            <w:top w:val="none" w:sz="0" w:space="0" w:color="auto"/>
            <w:left w:val="none" w:sz="0" w:space="0" w:color="auto"/>
            <w:bottom w:val="none" w:sz="0" w:space="0" w:color="auto"/>
            <w:right w:val="none" w:sz="0" w:space="0" w:color="auto"/>
          </w:divBdr>
          <w:divsChild>
            <w:div w:id="1932935464">
              <w:marLeft w:val="0"/>
              <w:marRight w:val="0"/>
              <w:marTop w:val="75"/>
              <w:marBottom w:val="0"/>
              <w:divBdr>
                <w:top w:val="none" w:sz="0" w:space="0" w:color="auto"/>
                <w:left w:val="none" w:sz="0" w:space="0" w:color="auto"/>
                <w:bottom w:val="none" w:sz="0" w:space="0" w:color="auto"/>
                <w:right w:val="none" w:sz="0" w:space="0" w:color="auto"/>
              </w:divBdr>
            </w:div>
          </w:divsChild>
        </w:div>
        <w:div w:id="500849116">
          <w:marLeft w:val="0"/>
          <w:marRight w:val="0"/>
          <w:marTop w:val="0"/>
          <w:marBottom w:val="150"/>
          <w:divBdr>
            <w:top w:val="none" w:sz="0" w:space="0" w:color="auto"/>
            <w:left w:val="none" w:sz="0" w:space="0" w:color="auto"/>
            <w:bottom w:val="none" w:sz="0" w:space="0" w:color="auto"/>
            <w:right w:val="none" w:sz="0" w:space="0" w:color="auto"/>
          </w:divBdr>
          <w:divsChild>
            <w:div w:id="1092779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5328317">
      <w:bodyDiv w:val="1"/>
      <w:marLeft w:val="0"/>
      <w:marRight w:val="0"/>
      <w:marTop w:val="0"/>
      <w:marBottom w:val="0"/>
      <w:divBdr>
        <w:top w:val="none" w:sz="0" w:space="0" w:color="auto"/>
        <w:left w:val="none" w:sz="0" w:space="0" w:color="auto"/>
        <w:bottom w:val="none" w:sz="0" w:space="0" w:color="auto"/>
        <w:right w:val="none" w:sz="0" w:space="0" w:color="auto"/>
      </w:divBdr>
    </w:div>
    <w:div w:id="1821268767">
      <w:bodyDiv w:val="1"/>
      <w:marLeft w:val="0"/>
      <w:marRight w:val="0"/>
      <w:marTop w:val="0"/>
      <w:marBottom w:val="0"/>
      <w:divBdr>
        <w:top w:val="none" w:sz="0" w:space="0" w:color="auto"/>
        <w:left w:val="none" w:sz="0" w:space="0" w:color="auto"/>
        <w:bottom w:val="none" w:sz="0" w:space="0" w:color="auto"/>
        <w:right w:val="none" w:sz="0" w:space="0" w:color="auto"/>
      </w:divBdr>
      <w:divsChild>
        <w:div w:id="1194685744">
          <w:marLeft w:val="0"/>
          <w:marRight w:val="0"/>
          <w:marTop w:val="0"/>
          <w:marBottom w:val="450"/>
          <w:divBdr>
            <w:top w:val="none" w:sz="0" w:space="0" w:color="auto"/>
            <w:left w:val="none" w:sz="0" w:space="0" w:color="auto"/>
            <w:bottom w:val="single" w:sz="36" w:space="11" w:color="000000"/>
            <w:right w:val="none" w:sz="0" w:space="0" w:color="auto"/>
          </w:divBdr>
          <w:divsChild>
            <w:div w:id="690574624">
              <w:marLeft w:val="0"/>
              <w:marRight w:val="0"/>
              <w:marTop w:val="300"/>
              <w:marBottom w:val="300"/>
              <w:divBdr>
                <w:top w:val="none" w:sz="0" w:space="0" w:color="auto"/>
                <w:left w:val="none" w:sz="0" w:space="0" w:color="auto"/>
                <w:bottom w:val="none" w:sz="0" w:space="0" w:color="auto"/>
                <w:right w:val="none" w:sz="0" w:space="0" w:color="auto"/>
              </w:divBdr>
              <w:divsChild>
                <w:div w:id="2030136210">
                  <w:marLeft w:val="0"/>
                  <w:marRight w:val="0"/>
                  <w:marTop w:val="0"/>
                  <w:marBottom w:val="0"/>
                  <w:divBdr>
                    <w:top w:val="none" w:sz="0" w:space="0" w:color="auto"/>
                    <w:left w:val="none" w:sz="0" w:space="0" w:color="auto"/>
                    <w:bottom w:val="none" w:sz="0" w:space="0" w:color="auto"/>
                    <w:right w:val="none" w:sz="0" w:space="0" w:color="auto"/>
                  </w:divBdr>
                </w:div>
                <w:div w:id="433748818">
                  <w:marLeft w:val="0"/>
                  <w:marRight w:val="0"/>
                  <w:marTop w:val="0"/>
                  <w:marBottom w:val="0"/>
                  <w:divBdr>
                    <w:top w:val="none" w:sz="0" w:space="0" w:color="auto"/>
                    <w:left w:val="none" w:sz="0" w:space="0" w:color="auto"/>
                    <w:bottom w:val="none" w:sz="0" w:space="0" w:color="auto"/>
                    <w:right w:val="none" w:sz="0" w:space="0" w:color="auto"/>
                  </w:divBdr>
                  <w:divsChild>
                    <w:div w:id="1570192090">
                      <w:marLeft w:val="0"/>
                      <w:marRight w:val="0"/>
                      <w:marTop w:val="0"/>
                      <w:marBottom w:val="0"/>
                      <w:divBdr>
                        <w:top w:val="none" w:sz="0" w:space="0" w:color="auto"/>
                        <w:left w:val="none" w:sz="0" w:space="0" w:color="auto"/>
                        <w:bottom w:val="none" w:sz="0" w:space="0" w:color="auto"/>
                        <w:right w:val="none" w:sz="0" w:space="0" w:color="auto"/>
                      </w:divBdr>
                    </w:div>
                    <w:div w:id="16729503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30641593">
              <w:marLeft w:val="0"/>
              <w:marRight w:val="0"/>
              <w:marTop w:val="0"/>
              <w:marBottom w:val="0"/>
              <w:divBdr>
                <w:top w:val="none" w:sz="0" w:space="0" w:color="auto"/>
                <w:left w:val="none" w:sz="0" w:space="0" w:color="auto"/>
                <w:bottom w:val="none" w:sz="0" w:space="0" w:color="auto"/>
                <w:right w:val="none" w:sz="0" w:space="0" w:color="auto"/>
              </w:divBdr>
              <w:divsChild>
                <w:div w:id="148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69388">
          <w:marLeft w:val="0"/>
          <w:marRight w:val="0"/>
          <w:marTop w:val="0"/>
          <w:marBottom w:val="150"/>
          <w:divBdr>
            <w:top w:val="none" w:sz="0" w:space="0" w:color="auto"/>
            <w:left w:val="none" w:sz="0" w:space="0" w:color="auto"/>
            <w:bottom w:val="none" w:sz="0" w:space="0" w:color="auto"/>
            <w:right w:val="none" w:sz="0" w:space="0" w:color="auto"/>
          </w:divBdr>
          <w:divsChild>
            <w:div w:id="1391344336">
              <w:marLeft w:val="0"/>
              <w:marRight w:val="0"/>
              <w:marTop w:val="75"/>
              <w:marBottom w:val="0"/>
              <w:divBdr>
                <w:top w:val="none" w:sz="0" w:space="0" w:color="auto"/>
                <w:left w:val="none" w:sz="0" w:space="0" w:color="auto"/>
                <w:bottom w:val="none" w:sz="0" w:space="0" w:color="auto"/>
                <w:right w:val="none" w:sz="0" w:space="0" w:color="auto"/>
              </w:divBdr>
            </w:div>
          </w:divsChild>
        </w:div>
        <w:div w:id="2008895322">
          <w:marLeft w:val="0"/>
          <w:marRight w:val="0"/>
          <w:marTop w:val="0"/>
          <w:marBottom w:val="150"/>
          <w:divBdr>
            <w:top w:val="none" w:sz="0" w:space="0" w:color="auto"/>
            <w:left w:val="none" w:sz="0" w:space="0" w:color="auto"/>
            <w:bottom w:val="none" w:sz="0" w:space="0" w:color="auto"/>
            <w:right w:val="none" w:sz="0" w:space="0" w:color="auto"/>
          </w:divBdr>
          <w:divsChild>
            <w:div w:id="765032376">
              <w:marLeft w:val="0"/>
              <w:marRight w:val="0"/>
              <w:marTop w:val="75"/>
              <w:marBottom w:val="0"/>
              <w:divBdr>
                <w:top w:val="none" w:sz="0" w:space="0" w:color="auto"/>
                <w:left w:val="none" w:sz="0" w:space="0" w:color="auto"/>
                <w:bottom w:val="none" w:sz="0" w:space="0" w:color="auto"/>
                <w:right w:val="none" w:sz="0" w:space="0" w:color="auto"/>
              </w:divBdr>
            </w:div>
          </w:divsChild>
        </w:div>
        <w:div w:id="2091269486">
          <w:marLeft w:val="0"/>
          <w:marRight w:val="0"/>
          <w:marTop w:val="0"/>
          <w:marBottom w:val="150"/>
          <w:divBdr>
            <w:top w:val="none" w:sz="0" w:space="0" w:color="auto"/>
            <w:left w:val="none" w:sz="0" w:space="0" w:color="auto"/>
            <w:bottom w:val="none" w:sz="0" w:space="0" w:color="auto"/>
            <w:right w:val="none" w:sz="0" w:space="0" w:color="auto"/>
          </w:divBdr>
          <w:divsChild>
            <w:div w:id="1313488370">
              <w:marLeft w:val="0"/>
              <w:marRight w:val="0"/>
              <w:marTop w:val="75"/>
              <w:marBottom w:val="0"/>
              <w:divBdr>
                <w:top w:val="none" w:sz="0" w:space="0" w:color="auto"/>
                <w:left w:val="none" w:sz="0" w:space="0" w:color="auto"/>
                <w:bottom w:val="none" w:sz="0" w:space="0" w:color="auto"/>
                <w:right w:val="none" w:sz="0" w:space="0" w:color="auto"/>
              </w:divBdr>
            </w:div>
          </w:divsChild>
        </w:div>
        <w:div w:id="2038122317">
          <w:marLeft w:val="0"/>
          <w:marRight w:val="0"/>
          <w:marTop w:val="0"/>
          <w:marBottom w:val="150"/>
          <w:divBdr>
            <w:top w:val="none" w:sz="0" w:space="0" w:color="auto"/>
            <w:left w:val="none" w:sz="0" w:space="0" w:color="auto"/>
            <w:bottom w:val="none" w:sz="0" w:space="0" w:color="auto"/>
            <w:right w:val="none" w:sz="0" w:space="0" w:color="auto"/>
          </w:divBdr>
          <w:divsChild>
            <w:div w:id="1163007070">
              <w:marLeft w:val="0"/>
              <w:marRight w:val="0"/>
              <w:marTop w:val="75"/>
              <w:marBottom w:val="0"/>
              <w:divBdr>
                <w:top w:val="none" w:sz="0" w:space="0" w:color="auto"/>
                <w:left w:val="none" w:sz="0" w:space="0" w:color="auto"/>
                <w:bottom w:val="none" w:sz="0" w:space="0" w:color="auto"/>
                <w:right w:val="none" w:sz="0" w:space="0" w:color="auto"/>
              </w:divBdr>
            </w:div>
          </w:divsChild>
        </w:div>
        <w:div w:id="675688233">
          <w:marLeft w:val="0"/>
          <w:marRight w:val="0"/>
          <w:marTop w:val="0"/>
          <w:marBottom w:val="150"/>
          <w:divBdr>
            <w:top w:val="none" w:sz="0" w:space="0" w:color="auto"/>
            <w:left w:val="none" w:sz="0" w:space="0" w:color="auto"/>
            <w:bottom w:val="none" w:sz="0" w:space="0" w:color="auto"/>
            <w:right w:val="none" w:sz="0" w:space="0" w:color="auto"/>
          </w:divBdr>
          <w:divsChild>
            <w:div w:id="1819616736">
              <w:marLeft w:val="0"/>
              <w:marRight w:val="0"/>
              <w:marTop w:val="0"/>
              <w:marBottom w:val="0"/>
              <w:divBdr>
                <w:top w:val="none" w:sz="0" w:space="0" w:color="auto"/>
                <w:left w:val="none" w:sz="0" w:space="0" w:color="auto"/>
                <w:bottom w:val="none" w:sz="0" w:space="0" w:color="auto"/>
                <w:right w:val="none" w:sz="0" w:space="0" w:color="auto"/>
              </w:divBdr>
            </w:div>
          </w:divsChild>
        </w:div>
        <w:div w:id="175926558">
          <w:marLeft w:val="0"/>
          <w:marRight w:val="0"/>
          <w:marTop w:val="0"/>
          <w:marBottom w:val="150"/>
          <w:divBdr>
            <w:top w:val="none" w:sz="0" w:space="0" w:color="auto"/>
            <w:left w:val="none" w:sz="0" w:space="0" w:color="auto"/>
            <w:bottom w:val="none" w:sz="0" w:space="0" w:color="auto"/>
            <w:right w:val="none" w:sz="0" w:space="0" w:color="auto"/>
          </w:divBdr>
          <w:divsChild>
            <w:div w:id="1625454751">
              <w:marLeft w:val="0"/>
              <w:marRight w:val="0"/>
              <w:marTop w:val="75"/>
              <w:marBottom w:val="0"/>
              <w:divBdr>
                <w:top w:val="none" w:sz="0" w:space="0" w:color="auto"/>
                <w:left w:val="none" w:sz="0" w:space="0" w:color="auto"/>
                <w:bottom w:val="none" w:sz="0" w:space="0" w:color="auto"/>
                <w:right w:val="none" w:sz="0" w:space="0" w:color="auto"/>
              </w:divBdr>
            </w:div>
          </w:divsChild>
        </w:div>
        <w:div w:id="690257183">
          <w:marLeft w:val="0"/>
          <w:marRight w:val="0"/>
          <w:marTop w:val="0"/>
          <w:marBottom w:val="150"/>
          <w:divBdr>
            <w:top w:val="none" w:sz="0" w:space="0" w:color="auto"/>
            <w:left w:val="none" w:sz="0" w:space="0" w:color="auto"/>
            <w:bottom w:val="none" w:sz="0" w:space="0" w:color="auto"/>
            <w:right w:val="none" w:sz="0" w:space="0" w:color="auto"/>
          </w:divBdr>
          <w:divsChild>
            <w:div w:id="830289268">
              <w:marLeft w:val="0"/>
              <w:marRight w:val="0"/>
              <w:marTop w:val="75"/>
              <w:marBottom w:val="0"/>
              <w:divBdr>
                <w:top w:val="none" w:sz="0" w:space="0" w:color="auto"/>
                <w:left w:val="none" w:sz="0" w:space="0" w:color="auto"/>
                <w:bottom w:val="none" w:sz="0" w:space="0" w:color="auto"/>
                <w:right w:val="none" w:sz="0" w:space="0" w:color="auto"/>
              </w:divBdr>
            </w:div>
          </w:divsChild>
        </w:div>
        <w:div w:id="281890003">
          <w:marLeft w:val="0"/>
          <w:marRight w:val="0"/>
          <w:marTop w:val="0"/>
          <w:marBottom w:val="150"/>
          <w:divBdr>
            <w:top w:val="none" w:sz="0" w:space="0" w:color="auto"/>
            <w:left w:val="none" w:sz="0" w:space="0" w:color="auto"/>
            <w:bottom w:val="none" w:sz="0" w:space="0" w:color="auto"/>
            <w:right w:val="none" w:sz="0" w:space="0" w:color="auto"/>
          </w:divBdr>
          <w:divsChild>
            <w:div w:id="1045182632">
              <w:marLeft w:val="0"/>
              <w:marRight w:val="0"/>
              <w:marTop w:val="75"/>
              <w:marBottom w:val="0"/>
              <w:divBdr>
                <w:top w:val="none" w:sz="0" w:space="0" w:color="auto"/>
                <w:left w:val="none" w:sz="0" w:space="0" w:color="auto"/>
                <w:bottom w:val="none" w:sz="0" w:space="0" w:color="auto"/>
                <w:right w:val="none" w:sz="0" w:space="0" w:color="auto"/>
              </w:divBdr>
            </w:div>
          </w:divsChild>
        </w:div>
        <w:div w:id="487790346">
          <w:marLeft w:val="0"/>
          <w:marRight w:val="0"/>
          <w:marTop w:val="0"/>
          <w:marBottom w:val="150"/>
          <w:divBdr>
            <w:top w:val="none" w:sz="0" w:space="0" w:color="auto"/>
            <w:left w:val="none" w:sz="0" w:space="0" w:color="auto"/>
            <w:bottom w:val="none" w:sz="0" w:space="0" w:color="auto"/>
            <w:right w:val="none" w:sz="0" w:space="0" w:color="auto"/>
          </w:divBdr>
          <w:divsChild>
            <w:div w:id="14207117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47859714">
      <w:bodyDiv w:val="1"/>
      <w:marLeft w:val="0"/>
      <w:marRight w:val="0"/>
      <w:marTop w:val="0"/>
      <w:marBottom w:val="0"/>
      <w:divBdr>
        <w:top w:val="none" w:sz="0" w:space="0" w:color="auto"/>
        <w:left w:val="none" w:sz="0" w:space="0" w:color="auto"/>
        <w:bottom w:val="none" w:sz="0" w:space="0" w:color="auto"/>
        <w:right w:val="none" w:sz="0" w:space="0" w:color="auto"/>
      </w:divBdr>
    </w:div>
    <w:div w:id="1888761369">
      <w:bodyDiv w:val="1"/>
      <w:marLeft w:val="0"/>
      <w:marRight w:val="0"/>
      <w:marTop w:val="0"/>
      <w:marBottom w:val="0"/>
      <w:divBdr>
        <w:top w:val="none" w:sz="0" w:space="0" w:color="auto"/>
        <w:left w:val="none" w:sz="0" w:space="0" w:color="auto"/>
        <w:bottom w:val="none" w:sz="0" w:space="0" w:color="auto"/>
        <w:right w:val="none" w:sz="0" w:space="0" w:color="auto"/>
      </w:divBdr>
      <w:divsChild>
        <w:div w:id="1873419192">
          <w:marLeft w:val="300"/>
          <w:marRight w:val="300"/>
          <w:marTop w:val="150"/>
          <w:marBottom w:val="0"/>
          <w:divBdr>
            <w:top w:val="none" w:sz="0" w:space="0" w:color="auto"/>
            <w:left w:val="none" w:sz="0" w:space="0" w:color="auto"/>
            <w:bottom w:val="none" w:sz="0" w:space="0" w:color="auto"/>
            <w:right w:val="none" w:sz="0" w:space="0" w:color="auto"/>
          </w:divBdr>
          <w:divsChild>
            <w:div w:id="1797602761">
              <w:marLeft w:val="390"/>
              <w:marRight w:val="0"/>
              <w:marTop w:val="0"/>
              <w:marBottom w:val="225"/>
              <w:divBdr>
                <w:top w:val="none" w:sz="0" w:space="0" w:color="auto"/>
                <w:left w:val="none" w:sz="0" w:space="0" w:color="auto"/>
                <w:bottom w:val="none" w:sz="0" w:space="0" w:color="auto"/>
                <w:right w:val="none" w:sz="0" w:space="0" w:color="auto"/>
              </w:divBdr>
              <w:divsChild>
                <w:div w:id="13965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987">
          <w:marLeft w:val="300"/>
          <w:marRight w:val="300"/>
          <w:marTop w:val="150"/>
          <w:marBottom w:val="0"/>
          <w:divBdr>
            <w:top w:val="none" w:sz="0" w:space="0" w:color="auto"/>
            <w:left w:val="none" w:sz="0" w:space="0" w:color="auto"/>
            <w:bottom w:val="none" w:sz="0" w:space="0" w:color="auto"/>
            <w:right w:val="none" w:sz="0" w:space="0" w:color="auto"/>
          </w:divBdr>
          <w:divsChild>
            <w:div w:id="563240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ahoo.com/news/china-rejects-1-trillion-housing-100000125.html" TargetMode="External"/><Relationship Id="rId2" Type="http://schemas.openxmlformats.org/officeDocument/2006/relationships/hyperlink" Target="https://www.imf.org/en/News/Articles/2024/07/31/pr24295-china-imf-exec-board-concludes-2024-art-iv-consult" TargetMode="External"/><Relationship Id="rId1" Type="http://schemas.openxmlformats.org/officeDocument/2006/relationships/hyperlink" Target="https://www.voachinese.com/a/china-s-jan-oct-property-sales-fell-7-8-y-y-investment-down-9-3-percent-20231115/7355709.html" TargetMode="External"/><Relationship Id="rId5" Type="http://schemas.openxmlformats.org/officeDocument/2006/relationships/hyperlink" Target="https://www.nikkei.com/article/DGXZQOCD3116N0R31C22A0000000/" TargetMode="External"/><Relationship Id="rId4" Type="http://schemas.openxmlformats.org/officeDocument/2006/relationships/hyperlink" Target="https://apinitiative.org/2022/04/25/36413/"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pbc.gov.cn/%EF%BC%89" TargetMode="External"/><Relationship Id="rId18" Type="http://schemas.openxmlformats.org/officeDocument/2006/relationships/hyperlink" Target="https://www.bis.org/" TargetMode="External"/><Relationship Id="rId26" Type="http://schemas.openxmlformats.org/officeDocument/2006/relationships/image" Target="media/image10.jpeg"/><Relationship Id="rId39" Type="http://schemas.microsoft.com/office/2011/relationships/people" Target="people.xml"/><Relationship Id="rId21" Type="http://schemas.openxmlformats.org/officeDocument/2006/relationships/hyperlink" Target="https://www.fsight.jp/mwimgs/6/1/1000m/img_61aa88e078d882b7ea3eafb748ea49f8312493.jpg" TargetMode="External"/><Relationship Id="rId34" Type="http://schemas.openxmlformats.org/officeDocument/2006/relationships/image" Target="media/image17.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fsight.jp/mwimgs/b/3/1000m/img_b311a3c217eab37153932cd4c33dc61c412705.jpg"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fsight.jp/mwimgs/f/e/1000m/img_feb780f4ef9204e6cac7ad62fa94cf71419474.jpg" TargetMode="External"/><Relationship Id="rId28" Type="http://schemas.openxmlformats.org/officeDocument/2006/relationships/image" Target="media/image11.jpeg"/><Relationship Id="rId36"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hyperlink" Target="https://www.fsight.jp/mwimgs/e/1/1000m/img_e134a059ffaa68b57dea3963b8e0e694411499.jpg"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hyperlink" Target="https://www.fsight.jp/mwimgs/6/d/1000m/img_6da10ff7d61beb7da51be10955e148ce448753.jpg" TargetMode="External"/><Relationship Id="rId30" Type="http://schemas.openxmlformats.org/officeDocument/2006/relationships/image" Target="media/image13.png"/><Relationship Id="rId35" Type="http://schemas.openxmlformats.org/officeDocument/2006/relationships/hyperlink" Target="https://www.stats.gov.cn/%EF%BC%89" TargetMode="External"/><Relationship Id="rId8" Type="http://schemas.microsoft.com/office/2011/relationships/commentsExtended" Target="commentsExtended.xml"/><Relationship Id="rId3"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hyperlink" Target="http://www.gov.cn/zhengce/zhengceku/2020-02/01/content_5473639.htm%E3%80%812020%E5%B9%B43%E6%9C%8823%E6%97%A5%E3%82%A2%E3%82%AF%E3%82%BB%E3%82%B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6728</Words>
  <Characters>38350</Characters>
  <Application>Microsoft Office Word</Application>
  <DocSecurity>0</DocSecurity>
  <Lines>319</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康太 高口</dc:creator>
  <cp:keywords/>
  <dc:description/>
  <cp:lastModifiedBy>後藤 祐実</cp:lastModifiedBy>
  <cp:revision>2</cp:revision>
  <dcterms:created xsi:type="dcterms:W3CDTF">2024-09-23T13:03:00Z</dcterms:created>
  <dcterms:modified xsi:type="dcterms:W3CDTF">2024-09-23T13:03:00Z</dcterms:modified>
</cp:coreProperties>
</file>